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25B1" w:rsidRDefault="00EE13D2" w:rsidP="0037068A">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C325B1" w:rsidRDefault="00EE13D2" w:rsidP="0037068A">
      <w:pPr>
        <w:spacing w:line="360" w:lineRule="auto"/>
        <w:ind w:firstLine="0"/>
        <w:jc w:val="center"/>
        <w:rPr>
          <w:b/>
          <w:smallCaps/>
          <w:color w:val="000000"/>
        </w:rPr>
      </w:pPr>
      <w:r>
        <w:rPr>
          <w:b/>
          <w:smallCaps/>
          <w:color w:val="000000"/>
        </w:rPr>
        <w:t>PEDRO BOARETTO NETO</w:t>
      </w:r>
    </w:p>
    <w:p w:rsidR="00C325B1" w:rsidRDefault="00EE13D2" w:rsidP="0037068A">
      <w:pPr>
        <w:tabs>
          <w:tab w:val="center" w:pos="4536"/>
          <w:tab w:val="left" w:pos="6780"/>
        </w:tabs>
        <w:spacing w:line="300" w:lineRule="auto"/>
        <w:ind w:firstLine="0"/>
        <w:jc w:val="center"/>
        <w:rPr>
          <w:color w:val="000000"/>
        </w:rPr>
      </w:pPr>
      <w:r>
        <w:rPr>
          <w:b/>
          <w:color w:val="000000"/>
          <w:sz w:val="22"/>
          <w:szCs w:val="22"/>
        </w:rPr>
        <w:t>CURSO TÉCNICO EM INFORMÁTICA</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37068A" w:rsidRDefault="0037068A" w:rsidP="0037068A">
      <w:pPr>
        <w:ind w:firstLine="0"/>
        <w:jc w:val="center"/>
        <w:rPr>
          <w:b/>
        </w:rPr>
      </w:pPr>
    </w:p>
    <w:p w:rsidR="00C325B1" w:rsidRPr="0037068A" w:rsidRDefault="0037068A" w:rsidP="0037068A">
      <w:pPr>
        <w:ind w:firstLine="0"/>
        <w:jc w:val="center"/>
        <w:rPr>
          <w:b/>
          <w:lang w:val="en-US"/>
        </w:rPr>
      </w:pPr>
      <w:r w:rsidRPr="0037068A">
        <w:rPr>
          <w:b/>
          <w:lang w:val="en-US"/>
        </w:rPr>
        <w:t>AGENDAMENTO DE BARBEARIA: BARBER MAN SHOP</w:t>
      </w: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rsidP="00966490">
      <w:pPr>
        <w:spacing w:line="300" w:lineRule="auto"/>
        <w:ind w:firstLine="0"/>
        <w:rPr>
          <w:b/>
          <w:color w:val="000000"/>
          <w:lang w:val="en-US"/>
        </w:rPr>
      </w:pPr>
    </w:p>
    <w:p w:rsidR="00966490" w:rsidRDefault="00EE13D2" w:rsidP="00966490">
      <w:pPr>
        <w:spacing w:line="300" w:lineRule="auto"/>
        <w:ind w:firstLine="0"/>
        <w:jc w:val="center"/>
        <w:rPr>
          <w:b/>
          <w:color w:val="000000"/>
        </w:rPr>
      </w:pPr>
      <w:r>
        <w:rPr>
          <w:b/>
          <w:color w:val="000000"/>
        </w:rPr>
        <w:t xml:space="preserve">CASCAVEL </w:t>
      </w:r>
      <w:r w:rsidR="00966490">
        <w:rPr>
          <w:b/>
          <w:color w:val="000000"/>
        </w:rPr>
        <w:t>–</w:t>
      </w:r>
      <w:r>
        <w:rPr>
          <w:b/>
          <w:color w:val="000000"/>
        </w:rPr>
        <w:t xml:space="preserve"> PR</w:t>
      </w:r>
    </w:p>
    <w:p w:rsidR="00C325B1" w:rsidRDefault="00EE13D2" w:rsidP="00966490">
      <w:pPr>
        <w:spacing w:line="300" w:lineRule="auto"/>
        <w:ind w:firstLine="0"/>
        <w:jc w:val="center"/>
        <w:rPr>
          <w:b/>
        </w:rPr>
      </w:pPr>
      <w:r>
        <w:rPr>
          <w:b/>
          <w:color w:val="000000"/>
        </w:rPr>
        <w:t>202</w:t>
      </w:r>
      <w:r>
        <w:rPr>
          <w:b/>
        </w:rPr>
        <w:t>3</w:t>
      </w:r>
    </w:p>
    <w:p w:rsidR="0037068A" w:rsidRDefault="0037068A" w:rsidP="00966490">
      <w:pPr>
        <w:spacing w:line="300" w:lineRule="auto"/>
        <w:ind w:firstLine="0"/>
        <w:jc w:val="center"/>
        <w:rPr>
          <w:b/>
        </w:rPr>
      </w:pPr>
    </w:p>
    <w:p w:rsidR="0037068A" w:rsidRDefault="0037068A" w:rsidP="00966490">
      <w:pPr>
        <w:spacing w:line="300" w:lineRule="auto"/>
        <w:ind w:firstLine="0"/>
        <w:jc w:val="center"/>
        <w:rPr>
          <w:b/>
        </w:rPr>
      </w:pPr>
    </w:p>
    <w:p w:rsidR="0037068A" w:rsidRPr="00966490" w:rsidRDefault="0037068A" w:rsidP="00966490">
      <w:pPr>
        <w:spacing w:line="300" w:lineRule="auto"/>
        <w:ind w:firstLine="0"/>
        <w:jc w:val="center"/>
        <w:rPr>
          <w:b/>
          <w:color w:val="000000"/>
        </w:rPr>
      </w:pPr>
    </w:p>
    <w:p w:rsidR="00C325B1" w:rsidRDefault="0037068A">
      <w:pPr>
        <w:ind w:firstLine="0"/>
        <w:jc w:val="center"/>
        <w:rPr>
          <w:b/>
        </w:rPr>
      </w:pPr>
      <w:r>
        <w:rPr>
          <w:b/>
        </w:rPr>
        <w:lastRenderedPageBreak/>
        <w:t>THIAGO MAFRA PINTO FILHO</w:t>
      </w:r>
    </w:p>
    <w:p w:rsidR="00C325B1" w:rsidRDefault="00C325B1">
      <w:pPr>
        <w:jc w:val="center"/>
        <w:rPr>
          <w:b/>
        </w:rPr>
      </w:pPr>
    </w:p>
    <w:p w:rsidR="00C325B1" w:rsidRDefault="00C325B1">
      <w:pPr>
        <w:jc w:val="center"/>
        <w:rPr>
          <w:b/>
        </w:rPr>
      </w:pPr>
    </w:p>
    <w:p w:rsidR="00C325B1" w:rsidRDefault="00C325B1">
      <w:pPr>
        <w:jc w:val="center"/>
        <w:rPr>
          <w:b/>
        </w:rPr>
      </w:pPr>
    </w:p>
    <w:p w:rsidR="00C325B1" w:rsidRDefault="00C325B1">
      <w:pPr>
        <w:ind w:firstLine="0"/>
        <w:jc w:val="center"/>
        <w:rPr>
          <w:b/>
        </w:rPr>
      </w:pPr>
    </w:p>
    <w:p w:rsidR="00C325B1" w:rsidRPr="003F0FC9" w:rsidRDefault="0037068A" w:rsidP="0037068A">
      <w:pPr>
        <w:ind w:firstLine="0"/>
        <w:jc w:val="center"/>
        <w:rPr>
          <w:b/>
          <w:lang w:val="en-US"/>
        </w:rPr>
      </w:pPr>
      <w:r w:rsidRPr="003F0FC9">
        <w:rPr>
          <w:b/>
          <w:lang w:val="en-US"/>
        </w:rPr>
        <w:t>AGENDAMENTO DE BARBEARIA: BARBER MAN SHOP</w:t>
      </w:r>
    </w:p>
    <w:p w:rsidR="00C325B1" w:rsidRPr="003F0FC9" w:rsidRDefault="00C325B1">
      <w:pPr>
        <w:jc w:val="center"/>
        <w:rPr>
          <w:b/>
          <w:lang w:val="en-US"/>
        </w:rPr>
      </w:pPr>
    </w:p>
    <w:p w:rsidR="00C325B1" w:rsidRPr="003F0FC9" w:rsidRDefault="00C325B1">
      <w:pPr>
        <w:rPr>
          <w:b/>
          <w:lang w:val="en-US"/>
        </w:rPr>
      </w:pPr>
    </w:p>
    <w:p w:rsidR="00C325B1" w:rsidRPr="003F0FC9" w:rsidRDefault="00C325B1">
      <w:pPr>
        <w:rPr>
          <w:b/>
          <w:lang w:val="en-US"/>
        </w:rPr>
      </w:pPr>
    </w:p>
    <w:p w:rsidR="00C325B1" w:rsidRPr="003F0FC9" w:rsidRDefault="00C325B1">
      <w:pPr>
        <w:rPr>
          <w:lang w:val="en-US"/>
        </w:rPr>
      </w:pPr>
    </w:p>
    <w:p w:rsidR="00C325B1" w:rsidRPr="003F0FC9" w:rsidRDefault="00C325B1">
      <w:pPr>
        <w:rPr>
          <w:lang w:val="en-US"/>
        </w:rPr>
      </w:pPr>
    </w:p>
    <w:p w:rsidR="00C325B1" w:rsidRDefault="00EE13D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C325B1" w:rsidRDefault="00C325B1">
      <w:pPr>
        <w:spacing w:line="240" w:lineRule="auto"/>
        <w:ind w:left="4560" w:firstLine="0"/>
        <w:rPr>
          <w:color w:val="000000"/>
        </w:rPr>
      </w:pPr>
    </w:p>
    <w:p w:rsidR="00C325B1" w:rsidRDefault="00EE13D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C325B1" w:rsidRDefault="00EE13D2">
      <w:pPr>
        <w:spacing w:line="240" w:lineRule="auto"/>
        <w:ind w:left="5672" w:firstLine="0"/>
        <w:jc w:val="right"/>
      </w:pPr>
      <w:r>
        <w:t>Prof. Reinaldo C. da Silva</w:t>
      </w:r>
      <w:r>
        <w:rPr>
          <w:vertAlign w:val="superscript"/>
        </w:rPr>
        <w:t>2</w:t>
      </w:r>
    </w:p>
    <w:p w:rsidR="00C325B1" w:rsidRDefault="00EE13D2">
      <w:pPr>
        <w:jc w:val="right"/>
      </w:pPr>
      <w:r>
        <w:tab/>
      </w:r>
      <w:r>
        <w:tab/>
      </w:r>
      <w:r>
        <w:tab/>
      </w:r>
      <w:r>
        <w:tab/>
      </w:r>
      <w:r>
        <w:tab/>
      </w:r>
      <w:r>
        <w:tab/>
      </w:r>
      <w:r>
        <w:tab/>
        <w:t>Prof. Célia K.Cabral</w:t>
      </w:r>
      <w:r>
        <w:rPr>
          <w:vertAlign w:val="superscript"/>
        </w:rPr>
        <w:t>3</w:t>
      </w:r>
    </w:p>
    <w:p w:rsidR="00C325B1" w:rsidRDefault="00C325B1"/>
    <w:p w:rsidR="00C325B1" w:rsidRDefault="00C325B1">
      <w:pPr>
        <w:spacing w:line="300" w:lineRule="auto"/>
        <w:ind w:firstLine="0"/>
        <w:rPr>
          <w:b/>
          <w:color w:val="000000"/>
        </w:rPr>
      </w:pPr>
    </w:p>
    <w:p w:rsidR="00C325B1" w:rsidRDefault="00EE13D2">
      <w:pPr>
        <w:spacing w:line="300" w:lineRule="auto"/>
        <w:ind w:firstLine="0"/>
        <w:jc w:val="center"/>
        <w:rPr>
          <w:b/>
          <w:color w:val="000000"/>
        </w:rPr>
      </w:pPr>
      <w:r>
        <w:rPr>
          <w:b/>
          <w:color w:val="000000"/>
        </w:rPr>
        <w:t>CASCAVEL - PR</w:t>
      </w:r>
    </w:p>
    <w:p w:rsidR="00C325B1" w:rsidRDefault="00EE13D2">
      <w:pPr>
        <w:spacing w:line="300" w:lineRule="auto"/>
        <w:ind w:firstLine="0"/>
        <w:jc w:val="center"/>
        <w:rPr>
          <w:b/>
          <w:color w:val="000000"/>
        </w:rPr>
      </w:pPr>
      <w:r>
        <w:rPr>
          <w:b/>
          <w:color w:val="000000"/>
        </w:rPr>
        <w:t>2023</w:t>
      </w: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C325B1" w:rsidP="0037068A">
      <w:pPr>
        <w:ind w:firstLine="0"/>
        <w:jc w:val="center"/>
        <w:rPr>
          <w:b/>
        </w:rPr>
      </w:pPr>
    </w:p>
    <w:p w:rsidR="00C325B1" w:rsidRPr="003F0FC9" w:rsidRDefault="0037068A" w:rsidP="0037068A">
      <w:pPr>
        <w:ind w:firstLine="0"/>
        <w:jc w:val="center"/>
        <w:rPr>
          <w:b/>
          <w:lang w:val="en-US"/>
        </w:rPr>
      </w:pPr>
      <w:r w:rsidRPr="003F0FC9">
        <w:rPr>
          <w:b/>
          <w:lang w:val="en-US"/>
        </w:rPr>
        <w:t>AGENDAMENTO DE BARBEARIA: BARBER MAN SHOP</w:t>
      </w:r>
    </w:p>
    <w:p w:rsidR="00C325B1" w:rsidRPr="003F0FC9" w:rsidRDefault="00C325B1" w:rsidP="0037068A">
      <w:pPr>
        <w:jc w:val="left"/>
        <w:rPr>
          <w:b/>
          <w:lang w:val="en-US"/>
        </w:rPr>
      </w:pPr>
    </w:p>
    <w:p w:rsidR="00C325B1" w:rsidRPr="003F0FC9" w:rsidRDefault="00C325B1">
      <w:pPr>
        <w:jc w:val="center"/>
        <w:rPr>
          <w:b/>
          <w:lang w:val="en-US"/>
        </w:rPr>
      </w:pPr>
    </w:p>
    <w:p w:rsidR="00C325B1" w:rsidRPr="003F0FC9" w:rsidRDefault="00C325B1">
      <w:pPr>
        <w:spacing w:line="360" w:lineRule="auto"/>
        <w:ind w:firstLine="0"/>
        <w:jc w:val="center"/>
        <w:rPr>
          <w:smallCaps/>
          <w:color w:val="000000"/>
          <w:lang w:val="en-US"/>
        </w:rPr>
      </w:pPr>
    </w:p>
    <w:p w:rsidR="00C325B1" w:rsidRDefault="00EE13D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C325B1" w:rsidRDefault="00C325B1">
      <w:pPr>
        <w:spacing w:line="360" w:lineRule="auto"/>
        <w:ind w:firstLine="0"/>
        <w:jc w:val="center"/>
        <w:rPr>
          <w:color w:val="000000"/>
        </w:rPr>
      </w:pPr>
    </w:p>
    <w:p w:rsidR="00C325B1" w:rsidRDefault="00EE13D2">
      <w:pPr>
        <w:spacing w:line="360" w:lineRule="auto"/>
        <w:ind w:firstLine="0"/>
        <w:jc w:val="center"/>
        <w:rPr>
          <w:color w:val="000000"/>
        </w:rPr>
      </w:pPr>
      <w:r>
        <w:rPr>
          <w:color w:val="000000"/>
        </w:rPr>
        <w:t>Cascavel, Pr., xx de Xxxxx de 2023</w:t>
      </w:r>
    </w:p>
    <w:p w:rsidR="00C325B1" w:rsidRDefault="00EE13D2">
      <w:pPr>
        <w:spacing w:line="360" w:lineRule="auto"/>
        <w:ind w:firstLine="0"/>
        <w:jc w:val="center"/>
        <w:rPr>
          <w:b/>
          <w:color w:val="000000"/>
        </w:rPr>
      </w:pPr>
      <w:r>
        <w:rPr>
          <w:b/>
          <w:color w:val="000000"/>
        </w:rPr>
        <w:t>COMISSÃO EXAMINADOR</w:t>
      </w:r>
    </w:p>
    <w:p w:rsidR="00C325B1" w:rsidRDefault="00C325B1">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C325B1">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Profª. Aparecida da S. Ferreira</w:t>
            </w:r>
            <w:r>
              <w:rPr>
                <w:color w:val="000000"/>
                <w:vertAlign w:val="superscript"/>
              </w:rPr>
              <w:t>1</w:t>
            </w:r>
          </w:p>
          <w:p w:rsidR="00C325B1" w:rsidRDefault="00EE13D2">
            <w:pPr>
              <w:spacing w:line="240" w:lineRule="auto"/>
              <w:ind w:firstLine="0"/>
              <w:jc w:val="center"/>
              <w:rPr>
                <w:color w:val="000000"/>
              </w:rPr>
            </w:pPr>
            <w:r>
              <w:rPr>
                <w:color w:val="000000"/>
              </w:rPr>
              <w:t>Especialista em Tecnologia da Informação</w:t>
            </w:r>
          </w:p>
          <w:p w:rsidR="00C325B1" w:rsidRDefault="00EE13D2">
            <w:pPr>
              <w:spacing w:after="14" w:line="240" w:lineRule="auto"/>
              <w:ind w:left="10" w:right="344" w:hanging="10"/>
              <w:jc w:val="center"/>
            </w:pPr>
            <w:r>
              <w:rPr>
                <w:i/>
                <w:sz w:val="20"/>
                <w:szCs w:val="20"/>
              </w:rPr>
              <w:t>Faculdade de Ciências Sociais Aplicadas de Cascavel</w:t>
            </w:r>
          </w:p>
          <w:p w:rsidR="00C325B1" w:rsidRDefault="00EE13D2">
            <w:pPr>
              <w:spacing w:line="240" w:lineRule="auto"/>
              <w:ind w:firstLine="0"/>
            </w:pPr>
            <w:r>
              <w:t xml:space="preserve">                  Orientadora</w:t>
            </w:r>
          </w:p>
          <w:p w:rsidR="00C325B1" w:rsidRDefault="00C325B1">
            <w:pPr>
              <w:ind w:firstLine="0"/>
              <w:jc w:val="center"/>
              <w:rPr>
                <w:color w:val="000000"/>
              </w:rPr>
            </w:pPr>
          </w:p>
        </w:tc>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 xml:space="preserve">Prof. </w:t>
            </w:r>
            <w:r>
              <w:t>Reinaldo</w:t>
            </w:r>
          </w:p>
          <w:p w:rsidR="00C325B1" w:rsidRDefault="00C325B1">
            <w:pPr>
              <w:spacing w:line="240" w:lineRule="auto"/>
              <w:ind w:firstLine="0"/>
              <w:jc w:val="center"/>
            </w:pPr>
          </w:p>
          <w:p w:rsidR="00C325B1" w:rsidRDefault="00C325B1">
            <w:pPr>
              <w:spacing w:line="240" w:lineRule="auto"/>
              <w:ind w:firstLine="0"/>
              <w:jc w:val="center"/>
              <w:rPr>
                <w:color w:val="000000"/>
              </w:rPr>
            </w:pPr>
          </w:p>
          <w:p w:rsidR="00C325B1" w:rsidRDefault="00EE13D2">
            <w:pPr>
              <w:tabs>
                <w:tab w:val="left" w:pos="8130"/>
              </w:tabs>
              <w:spacing w:line="360" w:lineRule="auto"/>
              <w:ind w:firstLine="0"/>
              <w:jc w:val="center"/>
            </w:pPr>
            <w:r>
              <w:rPr>
                <w:color w:val="000000"/>
              </w:rPr>
              <w:t>Web Design</w:t>
            </w:r>
          </w:p>
        </w:tc>
      </w:tr>
      <w:tr w:rsidR="00C325B1">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Célia Kouth Cabral</w:t>
            </w:r>
          </w:p>
          <w:p w:rsidR="00C325B1" w:rsidRDefault="00EE13D2">
            <w:pPr>
              <w:spacing w:line="240" w:lineRule="auto"/>
              <w:ind w:firstLine="0"/>
              <w:jc w:val="center"/>
            </w:pPr>
            <w:r>
              <w:rPr>
                <w:color w:val="000000"/>
              </w:rPr>
              <w:t>Pós-graduada em Sistemas Distribuídos JAVA.</w:t>
            </w:r>
          </w:p>
          <w:p w:rsidR="00C325B1" w:rsidRDefault="00EE13D2">
            <w:pPr>
              <w:spacing w:line="240" w:lineRule="auto"/>
              <w:ind w:firstLine="0"/>
              <w:jc w:val="center"/>
            </w:pPr>
            <w:r>
              <w:rPr>
                <w:color w:val="000000"/>
                <w:sz w:val="20"/>
                <w:szCs w:val="20"/>
              </w:rPr>
              <w:t xml:space="preserve"> Universidade Tecnológica Federal do Paraná - UTFPR</w:t>
            </w:r>
          </w:p>
          <w:p w:rsidR="00C325B1" w:rsidRDefault="00EE13D2">
            <w:pPr>
              <w:spacing w:line="240" w:lineRule="auto"/>
              <w:ind w:firstLine="0"/>
            </w:pPr>
            <w:r>
              <w:t xml:space="preserve">                  Banco de dados</w:t>
            </w:r>
          </w:p>
          <w:p w:rsidR="00C325B1" w:rsidRDefault="00C325B1">
            <w:pPr>
              <w:tabs>
                <w:tab w:val="left" w:pos="8130"/>
              </w:tabs>
              <w:spacing w:line="240" w:lineRule="auto"/>
              <w:ind w:firstLine="0"/>
              <w:jc w:val="center"/>
              <w:rPr>
                <w:color w:val="000000"/>
              </w:rPr>
            </w:pPr>
          </w:p>
        </w:tc>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Ana Cristina Santana</w:t>
            </w:r>
          </w:p>
          <w:p w:rsidR="00C325B1" w:rsidRDefault="00EE13D2">
            <w:pPr>
              <w:spacing w:line="240" w:lineRule="auto"/>
              <w:ind w:firstLine="0"/>
              <w:jc w:val="center"/>
              <w:rPr>
                <w:color w:val="000000"/>
              </w:rPr>
            </w:pPr>
            <w:r>
              <w:rPr>
                <w:color w:val="000000"/>
              </w:rPr>
              <w:t>Especialista em Gestão e Docência no ensino superior, médio e técnico.</w:t>
            </w:r>
          </w:p>
          <w:p w:rsidR="00C325B1" w:rsidRDefault="00EE13D2">
            <w:pPr>
              <w:spacing w:line="240" w:lineRule="auto"/>
              <w:ind w:firstLine="0"/>
              <w:jc w:val="center"/>
            </w:pPr>
            <w:r>
              <w:rPr>
                <w:color w:val="000000"/>
              </w:rPr>
              <w:t>Coordenadora de curso</w:t>
            </w:r>
          </w:p>
          <w:p w:rsidR="00C325B1" w:rsidRDefault="00C325B1">
            <w:pPr>
              <w:tabs>
                <w:tab w:val="left" w:pos="8130"/>
              </w:tabs>
              <w:spacing w:line="240" w:lineRule="auto"/>
              <w:ind w:firstLine="0"/>
              <w:jc w:val="center"/>
              <w:rPr>
                <w:color w:val="000000"/>
              </w:rPr>
            </w:pPr>
          </w:p>
        </w:tc>
      </w:tr>
      <w:tr w:rsidR="00C325B1">
        <w:tc>
          <w:tcPr>
            <w:tcW w:w="4252" w:type="dxa"/>
            <w:shd w:val="clear" w:color="auto" w:fill="auto"/>
          </w:tcPr>
          <w:p w:rsidR="00C325B1" w:rsidRDefault="00C325B1">
            <w:pPr>
              <w:spacing w:line="240" w:lineRule="auto"/>
              <w:ind w:firstLine="0"/>
              <w:jc w:val="left"/>
              <w:rPr>
                <w:color w:val="000000"/>
              </w:rPr>
            </w:pPr>
          </w:p>
        </w:tc>
        <w:tc>
          <w:tcPr>
            <w:tcW w:w="4252" w:type="dxa"/>
            <w:shd w:val="clear" w:color="auto" w:fill="auto"/>
          </w:tcPr>
          <w:p w:rsidR="00C325B1" w:rsidRDefault="00C325B1">
            <w:pPr>
              <w:spacing w:line="240" w:lineRule="auto"/>
              <w:ind w:firstLine="0"/>
              <w:jc w:val="left"/>
              <w:rPr>
                <w:color w:val="000000"/>
              </w:rPr>
            </w:pPr>
          </w:p>
        </w:tc>
      </w:tr>
    </w:tbl>
    <w:p w:rsidR="00C325B1" w:rsidRDefault="00C325B1">
      <w:pPr>
        <w:spacing w:line="360" w:lineRule="auto"/>
        <w:ind w:firstLine="0"/>
        <w:jc w:val="center"/>
        <w:rPr>
          <w:b/>
          <w:color w:val="000000"/>
        </w:rPr>
      </w:pPr>
    </w:p>
    <w:p w:rsidR="00C325B1" w:rsidRDefault="00C325B1">
      <w:pPr>
        <w:spacing w:line="360" w:lineRule="auto"/>
        <w:ind w:firstLine="0"/>
        <w:jc w:val="center"/>
        <w:rPr>
          <w:b/>
          <w:color w:val="000000"/>
        </w:rPr>
      </w:pPr>
    </w:p>
    <w:p w:rsidR="00C325B1" w:rsidRDefault="00EE13D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C325B1" w:rsidRDefault="00C325B1">
          <w:pPr>
            <w:pStyle w:val="Sumrio1"/>
          </w:pPr>
        </w:p>
        <w:p w:rsidR="00C325B1" w:rsidRDefault="00030BB5">
          <w:pPr>
            <w:spacing w:line="360" w:lineRule="auto"/>
          </w:pPr>
        </w:p>
      </w:sdtContent>
    </w:sdt>
    <w:p w:rsidR="00C325B1" w:rsidRDefault="00C325B1"/>
    <w:p w:rsidR="00C325B1" w:rsidRDefault="00EE13D2">
      <w:pPr>
        <w:tabs>
          <w:tab w:val="left" w:pos="1155"/>
        </w:tabs>
      </w:pPr>
      <w:r>
        <w:tab/>
      </w:r>
    </w:p>
    <w:p w:rsidR="00C325B1" w:rsidRDefault="00EE13D2">
      <w:pPr>
        <w:pStyle w:val="Ttulo1"/>
        <w:numPr>
          <w:ilvl w:val="0"/>
          <w:numId w:val="1"/>
        </w:numPr>
        <w:spacing w:line="360" w:lineRule="auto"/>
        <w:ind w:left="0" w:firstLine="0"/>
      </w:pPr>
      <w:bookmarkStart w:id="1" w:name="_Toc119164362"/>
      <w:r>
        <w:lastRenderedPageBreak/>
        <w:t>INTRODUÇÃO</w:t>
      </w:r>
      <w:bookmarkEnd w:id="1"/>
    </w:p>
    <w:p w:rsidR="00C325B1" w:rsidRPr="003F0FC9" w:rsidRDefault="00EE13D2" w:rsidP="003F0FC9">
      <w:pPr>
        <w:suppressAutoHyphens/>
        <w:spacing w:after="160" w:line="360" w:lineRule="auto"/>
        <w:ind w:firstLine="720"/>
        <w:rPr>
          <w:rFonts w:eastAsia="Times New Roman"/>
          <w:lang w:eastAsia="zh-CN"/>
        </w:rPr>
      </w:pPr>
      <w:r w:rsidRPr="003F0FC9">
        <w:rPr>
          <w:rFonts w:eastAsia="Times New Roman"/>
          <w:lang w:eastAsia="zh-CN"/>
        </w:rPr>
        <w:t xml:space="preserve">O trabalho que será apresentado a seguir tem como objetivo, criar uma reserva </w:t>
      </w:r>
      <w:r w:rsidRPr="003F0FC9">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C325B1" w:rsidRDefault="00EE13D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C325B1" w:rsidRPr="003F0FC9" w:rsidRDefault="00EE13D2" w:rsidP="003F0FC9">
      <w:pPr>
        <w:suppressAutoHyphens/>
        <w:spacing w:line="360" w:lineRule="auto"/>
        <w:ind w:firstLine="720"/>
        <w:rPr>
          <w:rFonts w:eastAsia="Times New Roman"/>
          <w:lang w:eastAsia="zh-CN"/>
        </w:rPr>
      </w:pPr>
      <w:r w:rsidRPr="003F0FC9">
        <w:rPr>
          <w:rFonts w:eastAsia="sans-serif"/>
          <w:lang w:eastAsia="zh-CN"/>
        </w:rPr>
        <w:t>O próprio sistema poderá fazer relatórios dos clientes, e dos serviços executados e</w:t>
      </w:r>
      <w:r w:rsidRPr="003F0FC9">
        <w:rPr>
          <w:rFonts w:eastAsia="sans-serif"/>
          <w:lang w:val="pt-PT" w:eastAsia="zh-CN"/>
        </w:rPr>
        <w:t xml:space="preserve"> dos </w:t>
      </w:r>
      <w:r w:rsidRPr="003F0FC9">
        <w:rPr>
          <w:rFonts w:eastAsia="sans-serif"/>
          <w:lang w:eastAsia="zh-CN"/>
        </w:rPr>
        <w:t>agendamentos</w:t>
      </w:r>
      <w:r w:rsidRPr="003F0FC9">
        <w:rPr>
          <w:rFonts w:eastAsia="sans-serif"/>
          <w:lang w:val="pt-PT" w:eastAsia="zh-CN"/>
        </w:rPr>
        <w:t xml:space="preserve">, por meio de </w:t>
      </w:r>
      <w:r w:rsidR="003F0FC9" w:rsidRPr="003F0FC9">
        <w:rPr>
          <w:rFonts w:eastAsia="sans-serif"/>
          <w:lang w:val="pt-PT" w:eastAsia="zh-CN"/>
        </w:rPr>
        <w:t>tabelas.</w:t>
      </w:r>
      <w:r w:rsidR="003F0FC9" w:rsidRPr="003F0FC9">
        <w:rPr>
          <w:rFonts w:eastAsia="sans-serif"/>
          <w:lang w:eastAsia="zh-CN"/>
        </w:rPr>
        <w:t xml:space="preserve"> A tela</w:t>
      </w:r>
      <w:r w:rsidRPr="003F0FC9">
        <w:rPr>
          <w:rFonts w:eastAsia="sans-serif"/>
          <w:lang w:eastAsia="zh-CN"/>
        </w:rPr>
        <w:t xml:space="preserve"> terá um menu para que o cliente </w:t>
      </w:r>
      <w:r w:rsidRPr="003F0FC9">
        <w:rPr>
          <w:rFonts w:eastAsia="sans-serif"/>
          <w:lang w:val="pt-PT" w:eastAsia="zh-CN"/>
        </w:rPr>
        <w:t>ascese</w:t>
      </w:r>
      <w:r w:rsidRPr="003F0FC9">
        <w:rPr>
          <w:rFonts w:eastAsia="sans-serif"/>
          <w:lang w:eastAsia="zh-CN"/>
        </w:rPr>
        <w:t xml:space="preserve"> um catálogo de modelos de </w:t>
      </w:r>
      <w:r w:rsidR="003F0FC9" w:rsidRPr="003F0FC9">
        <w:rPr>
          <w:rFonts w:eastAsia="sans-serif"/>
          <w:lang w:eastAsia="zh-CN"/>
        </w:rPr>
        <w:t>cortes disponíveis</w:t>
      </w:r>
      <w:r w:rsidRPr="003F0FC9">
        <w:rPr>
          <w:rFonts w:eastAsia="sans-serif"/>
          <w:lang w:eastAsia="zh-CN"/>
        </w:rPr>
        <w:t xml:space="preserve">, cuja os quais estarão seus nomes disponíveis para serem </w:t>
      </w:r>
      <w:r w:rsidR="003F0FC9" w:rsidRPr="003F0FC9">
        <w:rPr>
          <w:rFonts w:eastAsia="sans-serif"/>
          <w:lang w:eastAsia="zh-CN"/>
        </w:rPr>
        <w:t>selecionados no</w:t>
      </w:r>
      <w:r w:rsidRPr="003F0FC9">
        <w:rPr>
          <w:rFonts w:eastAsia="sans-serif"/>
          <w:lang w:eastAsia="zh-CN"/>
        </w:rPr>
        <w:t xml:space="preserve"> momento de fazer o agendamento. Caso seja necessário alterar algum dado, </w:t>
      </w:r>
      <w:r w:rsidR="003F0FC9" w:rsidRPr="003F0FC9">
        <w:rPr>
          <w:rFonts w:eastAsia="sans-serif"/>
          <w:lang w:eastAsia="zh-CN"/>
        </w:rPr>
        <w:t>as alterações</w:t>
      </w:r>
      <w:r w:rsidRPr="003F0FC9">
        <w:rPr>
          <w:rFonts w:eastAsia="sans-serif"/>
          <w:lang w:eastAsia="zh-CN"/>
        </w:rPr>
        <w:t xml:space="preserve"> dos dados do cliente poderão ser feitas pelo mesmo, quanto aos dados </w:t>
      </w:r>
      <w:r w:rsidR="003F0FC9" w:rsidRPr="003F0FC9">
        <w:rPr>
          <w:rFonts w:eastAsia="sans-serif"/>
          <w:lang w:eastAsia="zh-CN"/>
        </w:rPr>
        <w:t>da empresa</w:t>
      </w:r>
      <w:r w:rsidRPr="003F0FC9">
        <w:rPr>
          <w:rFonts w:eastAsia="sans-serif"/>
          <w:lang w:eastAsia="zh-CN"/>
        </w:rPr>
        <w:t xml:space="preserve">, essa só poderá fazer essas alterações com o acesso do administrador </w:t>
      </w:r>
      <w:r w:rsidR="003F0FC9" w:rsidRPr="003F0FC9">
        <w:rPr>
          <w:rFonts w:eastAsia="sans-serif"/>
          <w:lang w:eastAsia="zh-CN"/>
        </w:rPr>
        <w:t>que será</w:t>
      </w:r>
      <w:r w:rsidRPr="003F0FC9">
        <w:rPr>
          <w:rFonts w:eastAsia="sans-serif"/>
          <w:lang w:eastAsia="zh-CN"/>
        </w:rPr>
        <w:t xml:space="preserve"> disponibilizado a mesma. Quanto aos dados do usuário / cliente, terá a </w:t>
      </w:r>
      <w:r w:rsidR="003F0FC9" w:rsidRPr="003F0FC9">
        <w:rPr>
          <w:rFonts w:eastAsia="sans-serif"/>
          <w:lang w:eastAsia="zh-CN"/>
        </w:rPr>
        <w:t>liberdade em</w:t>
      </w:r>
      <w:r w:rsidRPr="003F0FC9">
        <w:rPr>
          <w:rFonts w:eastAsia="sans-serif"/>
          <w:lang w:eastAsia="zh-CN"/>
        </w:rPr>
        <w:t xml:space="preserve"> cancelar esse horário agendado, entregando a o cliente a possibilidade </w:t>
      </w:r>
      <w:r w:rsidR="003F0FC9" w:rsidRPr="003F0FC9">
        <w:rPr>
          <w:rFonts w:eastAsia="sans-serif"/>
          <w:lang w:eastAsia="zh-CN"/>
        </w:rPr>
        <w:t>de atualizar</w:t>
      </w:r>
      <w:r w:rsidRPr="003F0FC9">
        <w:rPr>
          <w:rFonts w:eastAsia="sans-serif"/>
          <w:lang w:eastAsia="zh-CN"/>
        </w:rPr>
        <w:t xml:space="preserve"> seus dados para usar no site, do mesmo modo o proprietário da </w:t>
      </w:r>
      <w:r w:rsidR="003F0FC9" w:rsidRPr="003F0FC9">
        <w:rPr>
          <w:rFonts w:eastAsia="sans-serif"/>
          <w:lang w:eastAsia="zh-CN"/>
        </w:rPr>
        <w:t>empresa poderá</w:t>
      </w:r>
      <w:r w:rsidRPr="003F0FC9">
        <w:rPr>
          <w:rFonts w:eastAsia="sans-serif"/>
          <w:lang w:eastAsia="zh-CN"/>
        </w:rPr>
        <w:t xml:space="preserve"> fazê-lo, será possível ver os tipos de cortes e os valores na aba de </w:t>
      </w:r>
      <w:r w:rsidR="003F0FC9" w:rsidRPr="003F0FC9">
        <w:rPr>
          <w:rFonts w:eastAsia="sans-serif"/>
          <w:lang w:eastAsia="zh-CN"/>
        </w:rPr>
        <w:t>cortes, dentro</w:t>
      </w:r>
      <w:r w:rsidRPr="003F0FC9">
        <w:rPr>
          <w:rFonts w:eastAsia="sans-serif"/>
          <w:lang w:eastAsia="zh-CN"/>
        </w:rPr>
        <w:t xml:space="preserve"> da página da web</w:t>
      </w:r>
      <w:r w:rsidRPr="003F0FC9">
        <w:rPr>
          <w:rFonts w:eastAsia="sans-serif"/>
          <w:lang w:val="pt-PT" w:eastAsia="zh-CN"/>
        </w:rPr>
        <w:t>.</w:t>
      </w:r>
    </w:p>
    <w:p w:rsidR="00C325B1" w:rsidRPr="003F0FC9" w:rsidRDefault="00EE13D2" w:rsidP="003F0FC9">
      <w:pPr>
        <w:suppressAutoHyphens/>
        <w:spacing w:line="360" w:lineRule="auto"/>
        <w:rPr>
          <w:rFonts w:eastAsia="Times New Roman"/>
          <w:lang w:eastAsia="zh-CN"/>
        </w:rPr>
      </w:pPr>
      <w:r w:rsidRPr="003F0FC9">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C325B1" w:rsidRPr="003F0FC9" w:rsidRDefault="00EE13D2" w:rsidP="003F0FC9">
      <w:pPr>
        <w:spacing w:line="360" w:lineRule="auto"/>
      </w:pPr>
      <w:r w:rsidRPr="003F0FC9">
        <w:rPr>
          <w:rFonts w:eastAsia="sans-serif"/>
          <w:lang w:val="pt-PT" w:eastAsia="zh-CN"/>
        </w:rPr>
        <w:t xml:space="preserve">Esse site será desenvolvido para uma barbearia para auxiliar na dificuldade que tem ao se aguardar durante muito tempo para ser atendido, sem saber ao certo o tempo exato de seu atendimento, quanto irá demorar esse atendimento e também, </w:t>
      </w:r>
      <w:r w:rsidRPr="003F0FC9">
        <w:rPr>
          <w:rFonts w:eastAsia="sans-serif"/>
          <w:lang w:val="pt-PT" w:eastAsia="zh-CN"/>
        </w:rPr>
        <w:lastRenderedPageBreak/>
        <w:t>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C325B1" w:rsidRDefault="00C325B1"/>
    <w:p w:rsidR="00C325B1" w:rsidRDefault="00EE13D2">
      <w:pPr>
        <w:pStyle w:val="Ttulo2"/>
        <w:numPr>
          <w:ilvl w:val="1"/>
          <w:numId w:val="1"/>
        </w:numPr>
        <w:ind w:left="578" w:hanging="578"/>
      </w:pPr>
      <w:bookmarkStart w:id="2" w:name="_Toc119164363"/>
      <w:r>
        <w:t>Apresentação do Problema</w:t>
      </w:r>
      <w:bookmarkEnd w:id="2"/>
    </w:p>
    <w:p w:rsidR="00C325B1" w:rsidRDefault="00EE13D2" w:rsidP="0037068A">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r w:rsidR="0037068A">
        <w:t>.</w:t>
      </w:r>
    </w:p>
    <w:p w:rsidR="00C325B1" w:rsidRDefault="00EE13D2">
      <w:pPr>
        <w:pStyle w:val="Ttulo1"/>
        <w:spacing w:line="360" w:lineRule="auto"/>
      </w:pPr>
      <w:bookmarkStart w:id="3" w:name="_Toc119164364"/>
      <w:r>
        <w:lastRenderedPageBreak/>
        <w:t>2</w:t>
      </w:r>
      <w:r>
        <w:tab/>
        <w:t>OBJETIVOS</w:t>
      </w:r>
      <w:bookmarkEnd w:id="3"/>
    </w:p>
    <w:p w:rsidR="00966490" w:rsidRPr="0037068A" w:rsidRDefault="00EE13D2" w:rsidP="0037068A">
      <w:pPr>
        <w:spacing w:line="360" w:lineRule="auto"/>
        <w:ind w:firstLine="0"/>
      </w:pPr>
      <w:r w:rsidRPr="0037068A">
        <w:t>.</w:t>
      </w:r>
      <w:r w:rsidR="0037068A">
        <w:tab/>
      </w:r>
      <w:r w:rsidR="0037068A" w:rsidRPr="0037068A">
        <w:t xml:space="preserve">OBJETIVOS GERAIS: </w:t>
      </w:r>
      <w:r w:rsidRPr="0037068A">
        <w:t xml:space="preserve">Agendamento e gerenciamento de serviços </w:t>
      </w:r>
      <w:r w:rsidR="0037068A" w:rsidRPr="0037068A">
        <w:t>específicos</w:t>
      </w:r>
      <w:r w:rsidRPr="0037068A">
        <w:t xml:space="preserve"> de uma barbearia</w:t>
      </w:r>
      <w:r w:rsidR="0037068A">
        <w:t>.</w:t>
      </w:r>
    </w:p>
    <w:p w:rsidR="00C325B1" w:rsidRPr="0037068A" w:rsidRDefault="00EE13D2" w:rsidP="0037068A">
      <w:pPr>
        <w:spacing w:line="360" w:lineRule="auto"/>
        <w:ind w:firstLine="720"/>
      </w:pPr>
      <w:r w:rsidRPr="0037068A">
        <w:t xml:space="preserve">OBJETIVOS ESPECÍFICOS: Primeiramente o site irá cadastrar as informações do usuário por meio de cadastro, com isso </w:t>
      </w:r>
      <w:r w:rsidR="0037068A" w:rsidRPr="0037068A">
        <w:t xml:space="preserve">o nome, E-mail, número de telefone do cliente </w:t>
      </w:r>
      <w:r w:rsidR="003F0FC9" w:rsidRPr="0037068A">
        <w:t>serão enviados</w:t>
      </w:r>
      <w:r w:rsidRPr="0037068A">
        <w:t xml:space="preserve">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C325B1" w:rsidRPr="0037068A" w:rsidRDefault="00C325B1" w:rsidP="0037068A">
      <w:pPr>
        <w:ind w:left="709" w:firstLine="0"/>
        <w:jc w:val="left"/>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EE13D2">
      <w:pPr>
        <w:pStyle w:val="Ttulo1"/>
        <w:spacing w:line="360" w:lineRule="auto"/>
      </w:pPr>
      <w:bookmarkStart w:id="4" w:name="_Toc119164365"/>
      <w:r>
        <w:lastRenderedPageBreak/>
        <w:t>3</w:t>
      </w:r>
      <w:r>
        <w:tab/>
        <w:t>METODOLOGIA</w:t>
      </w:r>
      <w:bookmarkEnd w:id="4"/>
    </w:p>
    <w:p w:rsidR="00C325B1" w:rsidRPr="0037068A" w:rsidRDefault="00EE13D2" w:rsidP="003F0FC9">
      <w:pPr>
        <w:suppressAutoHyphens/>
        <w:spacing w:line="360" w:lineRule="auto"/>
        <w:ind w:firstLine="720"/>
        <w:rPr>
          <w:rFonts w:eastAsia="Times New Roman"/>
          <w:lang w:eastAsia="zh-CN"/>
        </w:rPr>
      </w:pPr>
      <w:r w:rsidRPr="0037068A">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C325B1" w:rsidRPr="0037068A" w:rsidRDefault="00EE13D2" w:rsidP="003F0FC9">
      <w:pPr>
        <w:suppressAutoHyphens/>
        <w:spacing w:line="360" w:lineRule="auto"/>
        <w:rPr>
          <w:rFonts w:eastAsia="Times New Roman"/>
          <w:lang w:eastAsia="zh-CN"/>
        </w:rPr>
      </w:pPr>
      <w:r w:rsidRPr="0037068A">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C325B1" w:rsidRPr="0037068A" w:rsidRDefault="00EE13D2" w:rsidP="003F0FC9">
      <w:pPr>
        <w:spacing w:line="360" w:lineRule="auto"/>
      </w:pPr>
      <w:r w:rsidRPr="0037068A">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C325B1" w:rsidRPr="0037068A" w:rsidRDefault="00EE13D2" w:rsidP="003F0FC9">
      <w:pPr>
        <w:spacing w:line="360" w:lineRule="auto"/>
        <w:ind w:firstLine="0"/>
        <w:rPr>
          <w:color w:val="000000"/>
        </w:rPr>
      </w:pPr>
      <w:r w:rsidRPr="0037068A">
        <w:rPr>
          <w:b/>
          <w:color w:val="000000"/>
        </w:rPr>
        <w:tab/>
      </w:r>
    </w:p>
    <w:p w:rsidR="00C325B1" w:rsidRPr="0037068A" w:rsidRDefault="00C325B1" w:rsidP="0037068A">
      <w:pPr>
        <w:spacing w:line="360" w:lineRule="auto"/>
        <w:ind w:left="2127" w:firstLine="0"/>
        <w:rPr>
          <w:b/>
          <w:color w:val="000000"/>
        </w:rPr>
      </w:pPr>
    </w:p>
    <w:p w:rsidR="00C325B1" w:rsidRDefault="00EE13D2">
      <w:pPr>
        <w:pStyle w:val="Ttulo1"/>
        <w:spacing w:line="360" w:lineRule="auto"/>
      </w:pPr>
      <w:bookmarkStart w:id="5" w:name="_Toc119164366"/>
      <w:r>
        <w:lastRenderedPageBreak/>
        <w:t xml:space="preserve">4 </w:t>
      </w:r>
      <w:r>
        <w:tab/>
        <w:t>REFERENCIAL TEÓRICO</w:t>
      </w:r>
      <w:bookmarkEnd w:id="5"/>
    </w:p>
    <w:p w:rsidR="00C325B1" w:rsidRPr="003F0FC9" w:rsidRDefault="0003012E" w:rsidP="003F0FC9">
      <w:pPr>
        <w:spacing w:line="360" w:lineRule="auto"/>
        <w:ind w:firstLine="720"/>
        <w:rPr>
          <w:b/>
          <w:bCs/>
        </w:rPr>
      </w:pPr>
      <w:r w:rsidRPr="003F0FC9">
        <w:rPr>
          <w:b/>
          <w:bCs/>
        </w:rPr>
        <w:t>FRONT-END: HTML E CSS</w:t>
      </w:r>
      <w:r w:rsidR="0037068A" w:rsidRPr="003F0FC9">
        <w:rPr>
          <w:b/>
          <w:bCs/>
        </w:rPr>
        <w:t>:</w:t>
      </w:r>
    </w:p>
    <w:p w:rsidR="00C325B1" w:rsidRPr="0037068A" w:rsidRDefault="00EE13D2" w:rsidP="003F0FC9">
      <w:pPr>
        <w:spacing w:line="360" w:lineRule="auto"/>
        <w:ind w:firstLine="720"/>
      </w:pPr>
      <w:r w:rsidRPr="0037068A">
        <w:t>O que é front-end: Podemos classificar como a parte visual de um site, aquilo que conseguimos interagir. Quem trabalha com Front End é responsável por desenvolver por meio do código uma interface gráfica</w:t>
      </w:r>
      <w:r w:rsidR="0037068A">
        <w:t>.</w:t>
      </w:r>
    </w:p>
    <w:p w:rsidR="00C325B1" w:rsidRPr="0037068A" w:rsidRDefault="0037068A" w:rsidP="003F0FC9">
      <w:pPr>
        <w:spacing w:line="360" w:lineRule="auto"/>
        <w:ind w:firstLine="720"/>
      </w:pPr>
      <w:r w:rsidRPr="0037068A">
        <w:rPr>
          <w:b/>
          <w:bCs/>
        </w:rPr>
        <w:t>HTML:</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xml:space="preserve"> HTML foi inventado por Tim Berners-Lee, um físico do centro de pesquisas CERN, na Suíça. Ele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C325B1" w:rsidRPr="0037068A" w:rsidRDefault="0003012E" w:rsidP="003F0FC9">
      <w:pPr>
        <w:spacing w:line="360" w:lineRule="auto"/>
        <w:ind w:firstLine="720"/>
      </w:pPr>
      <w:r w:rsidRPr="0003012E">
        <w:rPr>
          <w:b/>
          <w:bCs/>
        </w:rPr>
        <w:t>CSS:</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CSS foi desenvolvido em 1996, pelo World Wide Web Consortium, para complementar o HTML, uma vez que este não contém tags para formatação de página, sendo necessária a escrita da marcação para o site. Esse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C325B1" w:rsidRPr="0037068A" w:rsidRDefault="0003012E" w:rsidP="003F0FC9">
      <w:pPr>
        <w:spacing w:line="360" w:lineRule="auto"/>
        <w:ind w:firstLine="720"/>
        <w:rPr>
          <w:b/>
          <w:bCs/>
          <w:lang w:val="en-US"/>
        </w:rPr>
      </w:pPr>
      <w:r w:rsidRPr="0003012E">
        <w:rPr>
          <w:b/>
          <w:bCs/>
          <w:lang w:val="en-US"/>
        </w:rPr>
        <w:t>BACK-END: MYSQL, PHP E JAVASCRIPT</w:t>
      </w:r>
      <w:r w:rsidR="0037068A">
        <w:rPr>
          <w:b/>
          <w:bCs/>
          <w:lang w:val="en-US"/>
        </w:rPr>
        <w:t>:</w:t>
      </w:r>
    </w:p>
    <w:p w:rsidR="00966490" w:rsidRPr="0037068A" w:rsidRDefault="009A4464" w:rsidP="003F0FC9">
      <w:pPr>
        <w:spacing w:line="360" w:lineRule="auto"/>
        <w:ind w:firstLine="720"/>
      </w:pPr>
      <w:r w:rsidRPr="0037068A">
        <w:t>Back-end: Como o nome sugere, o desenvolvedor back-end trabalha na parte de “trás” da aplicação. Ele é o responsável, em termos gerais, pela implementação da regra de negócio. Em uma aplicação web, este desenvolvedor, quando focado, não toca na parte visual da aplicação.</w:t>
      </w:r>
    </w:p>
    <w:p w:rsidR="00C325B1" w:rsidRDefault="0003012E" w:rsidP="003F0FC9">
      <w:pPr>
        <w:spacing w:line="360" w:lineRule="auto"/>
        <w:ind w:firstLine="720"/>
        <w:rPr>
          <w:ins w:id="6" w:author="User" w:date="2023-08-02T14:15:00Z"/>
        </w:rPr>
      </w:pPr>
      <w:r w:rsidRPr="0003012E">
        <w:rPr>
          <w:b/>
          <w:bCs/>
        </w:rPr>
        <w:t>MYsql:</w:t>
      </w:r>
      <w:r w:rsidR="00EE13D2" w:rsidRPr="0037068A">
        <w:t xml:space="preserve"> O MySQL foi criado na Suécia, por David Axmark, Allan Larsson e o finlandês Michael Widenius. Eles começaram o projeto em 1980.</w:t>
      </w:r>
      <w:r w:rsidR="00D95677">
        <w:t xml:space="preserve"> De acordo com </w:t>
      </w:r>
      <w:r w:rsidR="00D95677">
        <w:lastRenderedPageBreak/>
        <w:t>(</w:t>
      </w:r>
      <w:r w:rsidR="00D95677" w:rsidRPr="00D141A3">
        <w:rPr>
          <w:sz w:val="22"/>
          <w:szCs w:val="22"/>
        </w:rPr>
        <w:t>TAVARES, Frederico. MySQL. 2015.</w:t>
      </w:r>
      <w:r w:rsidR="00D95677" w:rsidRPr="00D141A3">
        <w:rPr>
          <w:color w:val="000000"/>
          <w:sz w:val="22"/>
          <w:szCs w:val="22"/>
        </w:rPr>
        <w:t>Até o Momento</w:t>
      </w:r>
      <w:r w:rsidR="00D95677">
        <w:rPr>
          <w:color w:val="000000"/>
          <w:sz w:val="22"/>
          <w:szCs w:val="22"/>
        </w:rPr>
        <w:t>),</w:t>
      </w:r>
      <w:r w:rsidR="00D95677">
        <w:t>o</w:t>
      </w:r>
      <w:r w:rsidR="00EE13D2" w:rsidRPr="0037068A">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C325B1" w:rsidRPr="007B3E79" w:rsidRDefault="0003012E" w:rsidP="003F0FC9">
      <w:pPr>
        <w:suppressAutoHyphens/>
        <w:spacing w:line="360" w:lineRule="auto"/>
        <w:ind w:firstLine="720"/>
        <w:rPr>
          <w:rFonts w:eastAsia="Times New Roman"/>
          <w:sz w:val="22"/>
          <w:szCs w:val="22"/>
          <w:lang w:eastAsia="zh-CN"/>
        </w:rPr>
      </w:pPr>
      <w:r w:rsidRPr="0003012E">
        <w:rPr>
          <w:b/>
          <w:bCs/>
        </w:rPr>
        <w:t>Php:</w:t>
      </w:r>
      <w:r w:rsidR="007B3E79">
        <w:t>De acordo com (</w:t>
      </w:r>
      <w:r w:rsidR="007B3E79" w:rsidRPr="00D141A3">
        <w:rPr>
          <w:sz w:val="22"/>
          <w:szCs w:val="22"/>
        </w:rPr>
        <w:t xml:space="preserve">BROOKS, D. R. (2007). </w:t>
      </w:r>
      <w:r w:rsidR="007B3E79" w:rsidRPr="003F0FC9">
        <w:rPr>
          <w:sz w:val="22"/>
          <w:szCs w:val="22"/>
          <w:lang w:val="en-US"/>
        </w:rPr>
        <w:t xml:space="preserve">AnIntroductionto HTML and JavaScript for Scientistsand Engineers. </w:t>
      </w:r>
      <w:r w:rsidR="007B3E79" w:rsidRPr="00D141A3">
        <w:rPr>
          <w:sz w:val="22"/>
          <w:szCs w:val="22"/>
        </w:rPr>
        <w:t>London: Springer-Verlag</w:t>
      </w:r>
      <w:r w:rsidR="007B3E79">
        <w:rPr>
          <w:sz w:val="22"/>
          <w:szCs w:val="22"/>
        </w:rPr>
        <w:t>). O</w:t>
      </w:r>
      <w:r w:rsidR="00EE13D2" w:rsidRPr="0037068A">
        <w:t xml:space="preserve"> PHP como é conhecido hoje, é na verdade o sucessor para um produto chamado PHP/FI. Criado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C325B1" w:rsidRPr="007B3E79" w:rsidRDefault="0003012E" w:rsidP="003F0FC9">
      <w:pPr>
        <w:suppressAutoHyphens/>
        <w:spacing w:line="360" w:lineRule="auto"/>
        <w:ind w:firstLine="720"/>
        <w:rPr>
          <w:rFonts w:eastAsia="Times New Roman"/>
          <w:sz w:val="22"/>
          <w:szCs w:val="22"/>
          <w:lang w:eastAsia="zh-CN"/>
        </w:rPr>
      </w:pPr>
      <w:r w:rsidRPr="0003012E">
        <w:rPr>
          <w:b/>
          <w:bCs/>
        </w:rPr>
        <w:t>JAVASCRIPT</w:t>
      </w:r>
      <w:r w:rsidR="00EE13D2" w:rsidRPr="0037068A">
        <w:t>:</w:t>
      </w:r>
      <w:r w:rsidR="007B3E79">
        <w:t>De acordo com (</w:t>
      </w:r>
      <w:r w:rsidR="007B3E79" w:rsidRPr="00D141A3">
        <w:rPr>
          <w:sz w:val="22"/>
          <w:szCs w:val="22"/>
        </w:rPr>
        <w:t xml:space="preserve">BROOKS, D. R. (2007). </w:t>
      </w:r>
      <w:r w:rsidR="007B3E79" w:rsidRPr="003F0FC9">
        <w:rPr>
          <w:sz w:val="22"/>
          <w:szCs w:val="22"/>
          <w:lang w:val="en-US"/>
        </w:rPr>
        <w:t xml:space="preserve">AnIntroductionto HTML and JavaScript for Scientistsand Engineers. </w:t>
      </w:r>
      <w:r w:rsidR="007B3E79" w:rsidRPr="00D141A3">
        <w:rPr>
          <w:sz w:val="22"/>
          <w:szCs w:val="22"/>
        </w:rPr>
        <w:t>London: Springer-Verlag</w:t>
      </w:r>
      <w:r w:rsidR="007B3E79">
        <w:t xml:space="preserve">) o </w:t>
      </w:r>
      <w:r w:rsidR="00EE13D2" w:rsidRPr="0037068A">
        <w:t>Java script surgiu em 1995 e foi criada por Brendan Eich, a pedido da empresa Netscape (um dos primeiros navegadores) com o objetivo de validar formulários HTML. Como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C325B1" w:rsidRPr="0037068A" w:rsidRDefault="00C325B1" w:rsidP="0037068A">
      <w:pPr>
        <w:ind w:left="709" w:firstLine="0"/>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EE13D2">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D141A3" w:rsidRPr="003F0FC9" w:rsidRDefault="00D141A3" w:rsidP="00402C47">
      <w:pPr>
        <w:spacing w:line="360" w:lineRule="auto"/>
        <w:ind w:firstLine="720"/>
        <w:rPr>
          <w:b/>
        </w:rPr>
      </w:pPr>
      <w:r w:rsidRPr="003F0FC9">
        <w:rPr>
          <w:shd w:val="clear" w:color="auto" w:fill="FFFFFF"/>
        </w:rPr>
        <w:t>O </w:t>
      </w:r>
      <w:r w:rsidRPr="003F0FC9">
        <w:t>ciclo de vida</w:t>
      </w:r>
      <w:r w:rsidRPr="003F0FC9">
        <w:rPr>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D141A3" w:rsidRDefault="00D141A3" w:rsidP="00D141A3">
      <w:pPr>
        <w:ind w:firstLine="0"/>
        <w:rPr>
          <w:b/>
          <w:color w:val="FF0000"/>
        </w:rPr>
      </w:pPr>
      <w:r>
        <w:rPr>
          <w:b/>
          <w:noProof/>
          <w:color w:val="FF0000"/>
        </w:rPr>
        <w:drawing>
          <wp:inline distT="0" distB="0" distL="0" distR="0">
            <wp:extent cx="5718810" cy="43199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8810" cy="431990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C325B1" w:rsidRDefault="00C325B1">
      <w:pPr>
        <w:ind w:firstLine="0"/>
        <w:rPr>
          <w:b/>
          <w:color w:val="FF0000"/>
        </w:rPr>
      </w:pPr>
    </w:p>
    <w:p w:rsidR="00C325B1" w:rsidRDefault="00C325B1">
      <w:pPr>
        <w:ind w:firstLine="0"/>
        <w:rPr>
          <w:b/>
          <w:color w:val="FF0000"/>
        </w:rPr>
      </w:pPr>
    </w:p>
    <w:p w:rsidR="00C325B1" w:rsidRDefault="00EE13D2">
      <w:pPr>
        <w:pStyle w:val="Ttulo2"/>
        <w:spacing w:before="0" w:after="0"/>
      </w:pPr>
      <w:bookmarkStart w:id="8" w:name="_Toc119164368"/>
      <w:r>
        <w:t>5.1 Requisitos</w:t>
      </w:r>
      <w:bookmarkEnd w:id="8"/>
    </w:p>
    <w:p w:rsidR="007D29F0" w:rsidRPr="00402C47" w:rsidRDefault="007D29F0" w:rsidP="00402C47">
      <w:pPr>
        <w:spacing w:line="360" w:lineRule="auto"/>
        <w:ind w:firstLine="578"/>
      </w:pPr>
      <w:r w:rsidRPr="00402C47">
        <w:t xml:space="preserve">Segundo Figueiredo (2021), os requisitos funcionais devem descreverexplicitamente quais são as funcionalidades de um serviço no sistema. Devedocumentar como o sistema deverá reagir às entradas específicas e como deve comportar-se em determinadas situações o que o sistema pode ou não deve </w:t>
      </w:r>
      <w:r w:rsidRPr="00402C47">
        <w:lastRenderedPageBreak/>
        <w:t>fazer</w:t>
      </w:r>
    </w:p>
    <w:p w:rsidR="00C325B1" w:rsidRDefault="00EE13D2" w:rsidP="003F0FC9">
      <w:pPr>
        <w:tabs>
          <w:tab w:val="left" w:pos="0"/>
        </w:tabs>
        <w:spacing w:line="360" w:lineRule="auto"/>
        <w:ind w:firstLine="0"/>
      </w:pPr>
      <w:r>
        <w:tab/>
      </w:r>
      <w:bookmarkStart w:id="9" w:name="_Toc119164369"/>
      <w:r>
        <w:t>5.1.1 Requisitos funcionais</w:t>
      </w:r>
      <w:bookmarkEnd w:id="9"/>
    </w:p>
    <w:p w:rsidR="00D141A3" w:rsidRPr="00402C47" w:rsidRDefault="00725B55" w:rsidP="00725B55">
      <w:pPr>
        <w:spacing w:line="360" w:lineRule="auto"/>
        <w:ind w:firstLine="578"/>
      </w:pPr>
      <w:r w:rsidRPr="00402C47">
        <w:t xml:space="preserve">Segundo Figueiredo (2021), </w:t>
      </w:r>
      <w:r w:rsidR="003F0FC9" w:rsidRPr="00402C47">
        <w:t>quando</w:t>
      </w:r>
      <w:r w:rsidR="00D141A3" w:rsidRPr="00402C47">
        <w:t xml:space="preserve">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D141A3" w:rsidRDefault="00D141A3" w:rsidP="00D141A3">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657985"/>
                    </a:xfrm>
                    <a:prstGeom prst="rect">
                      <a:avLst/>
                    </a:prstGeom>
                  </pic:spPr>
                </pic:pic>
              </a:graphicData>
            </a:graphic>
          </wp:inline>
        </w:drawing>
      </w:r>
    </w:p>
    <w:p w:rsidR="00D141A3" w:rsidRDefault="00D141A3" w:rsidP="00D141A3">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45605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3F1F7D" w:rsidRPr="003F1F7D" w:rsidRDefault="003F1F7D" w:rsidP="003F1F7D"/>
    <w:p w:rsidR="00C325B1" w:rsidRDefault="00EE13D2">
      <w:pPr>
        <w:tabs>
          <w:tab w:val="left" w:pos="0"/>
        </w:tabs>
        <w:spacing w:line="360" w:lineRule="auto"/>
        <w:ind w:firstLine="0"/>
        <w:rPr>
          <w:color w:val="000000"/>
          <w:sz w:val="22"/>
          <w:szCs w:val="22"/>
        </w:rPr>
      </w:pPr>
      <w:r>
        <w:tab/>
      </w:r>
    </w:p>
    <w:p w:rsidR="00C325B1" w:rsidRPr="00402C47" w:rsidRDefault="00EE13D2" w:rsidP="00402C47">
      <w:pPr>
        <w:pStyle w:val="Ttulo3"/>
        <w:spacing w:before="0" w:after="0" w:line="360" w:lineRule="auto"/>
        <w:rPr>
          <w:b/>
        </w:rPr>
      </w:pPr>
      <w:bookmarkStart w:id="10" w:name="_Toc119164370"/>
      <w:r>
        <w:rPr>
          <w:b/>
        </w:rPr>
        <w:t>5.1.2 Requisitos não funcionais</w:t>
      </w:r>
      <w:bookmarkEnd w:id="10"/>
    </w:p>
    <w:p w:rsidR="00D141A3" w:rsidRPr="00402C47" w:rsidRDefault="00725B55" w:rsidP="00725B55">
      <w:pPr>
        <w:spacing w:line="360" w:lineRule="auto"/>
        <w:ind w:firstLine="720"/>
      </w:pPr>
      <w:r w:rsidRPr="00402C47">
        <w:t xml:space="preserve">Segundo Figueiredo (2021), </w:t>
      </w:r>
      <w:r w:rsidR="00D141A3" w:rsidRPr="00402C47">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D141A3" w:rsidRDefault="00D141A3" w:rsidP="00D141A3">
      <w:pPr>
        <w:ind w:firstLine="0"/>
        <w:rPr>
          <w:sz w:val="22"/>
          <w:szCs w:val="22"/>
        </w:rPr>
      </w:pPr>
      <w:r>
        <w:rPr>
          <w:noProof/>
          <w:sz w:val="22"/>
          <w:szCs w:val="22"/>
        </w:rPr>
        <w:lastRenderedPageBreak/>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179830"/>
                    </a:xfrm>
                    <a:prstGeom prst="rect">
                      <a:avLst/>
                    </a:prstGeom>
                  </pic:spPr>
                </pic:pic>
              </a:graphicData>
            </a:graphic>
          </wp:inline>
        </w:drawing>
      </w:r>
    </w:p>
    <w:p w:rsidR="00D141A3" w:rsidRPr="001B2EC9" w:rsidRDefault="00D141A3" w:rsidP="00D141A3">
      <w:pPr>
        <w:spacing w:line="360" w:lineRule="auto"/>
        <w:ind w:firstLine="0"/>
      </w:pPr>
      <w:r w:rsidRPr="001B2EC9">
        <w:rPr>
          <w:noProof/>
        </w:rPr>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944245"/>
                    </a:xfrm>
                    <a:prstGeom prst="rect">
                      <a:avLst/>
                    </a:prstGeom>
                  </pic:spPr>
                </pic:pic>
              </a:graphicData>
            </a:graphic>
          </wp:inline>
        </w:drawing>
      </w:r>
    </w:p>
    <w:p w:rsidR="00D141A3" w:rsidRPr="001B2EC9" w:rsidRDefault="00D141A3" w:rsidP="00D141A3">
      <w:pPr>
        <w:spacing w:line="360" w:lineRule="auto"/>
        <w:ind w:firstLine="0"/>
        <w:rPr>
          <w:b/>
          <w:bCs/>
        </w:rPr>
      </w:pPr>
      <w:r w:rsidRPr="001B2EC9">
        <w:rPr>
          <w:b/>
          <w:bCs/>
        </w:rPr>
        <w:t>Fonte: MAFRA, 2023</w:t>
      </w:r>
    </w:p>
    <w:p w:rsidR="00C325B1" w:rsidRDefault="00C325B1">
      <w:pPr>
        <w:spacing w:line="360" w:lineRule="auto"/>
        <w:ind w:firstLine="0"/>
        <w:rPr>
          <w:color w:val="000000"/>
          <w:sz w:val="22"/>
          <w:szCs w:val="22"/>
        </w:rPr>
      </w:pPr>
    </w:p>
    <w:p w:rsidR="00C325B1" w:rsidRPr="00402C47" w:rsidRDefault="00EE13D2" w:rsidP="00402C47">
      <w:pPr>
        <w:pStyle w:val="Ttulo2"/>
        <w:numPr>
          <w:ilvl w:val="1"/>
          <w:numId w:val="3"/>
        </w:numPr>
        <w:spacing w:before="0" w:after="0"/>
      </w:pPr>
      <w:bookmarkStart w:id="11" w:name="_Toc119164371"/>
      <w:r>
        <w:t>Diagrama de Contexto</w:t>
      </w:r>
      <w:bookmarkEnd w:id="11"/>
    </w:p>
    <w:p w:rsidR="00D141A3" w:rsidRPr="003F0FC9" w:rsidRDefault="00725B55" w:rsidP="003F0FC9">
      <w:pPr>
        <w:spacing w:line="360" w:lineRule="auto"/>
      </w:pPr>
      <w:r w:rsidRPr="003F0FC9">
        <w:t xml:space="preserve">De acordo </w:t>
      </w:r>
      <w:r w:rsidR="003F0FC9" w:rsidRPr="003F0FC9">
        <w:t>com TRJ</w:t>
      </w:r>
      <w:r w:rsidRPr="003F0FC9">
        <w:t xml:space="preserve">. Diagrama de Caso de Uso. 2023. O diagrama de contexto é </w:t>
      </w:r>
      <w:r w:rsidR="00D141A3" w:rsidRPr="003F0FC9">
        <w:t>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D141A3" w:rsidRDefault="00D141A3" w:rsidP="00D141A3">
      <w:pPr>
        <w:spacing w:line="360" w:lineRule="auto"/>
        <w:ind w:firstLine="0"/>
        <w:rPr>
          <w:color w:val="000000"/>
          <w:sz w:val="22"/>
          <w:szCs w:val="22"/>
        </w:rPr>
      </w:pPr>
    </w:p>
    <w:p w:rsidR="00D141A3" w:rsidRPr="00617DDE" w:rsidRDefault="00D141A3" w:rsidP="00D141A3">
      <w:pPr>
        <w:ind w:firstLine="0"/>
        <w:rPr>
          <w:b/>
          <w:color w:val="FF0000"/>
        </w:rPr>
      </w:pPr>
      <w:r>
        <w:rPr>
          <w:b/>
          <w:noProof/>
          <w:color w:val="FF0000"/>
        </w:rPr>
        <w:lastRenderedPageBreak/>
        <w:drawing>
          <wp:inline distT="0" distB="0" distL="0" distR="0">
            <wp:extent cx="5741035" cy="4032885"/>
            <wp:effectExtent l="0" t="0" r="0" b="0"/>
            <wp:docPr id="10"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14"/>
                    <a:stretch>
                      <a:fillRect/>
                    </a:stretch>
                  </pic:blipFill>
                  <pic:spPr>
                    <a:xfrm>
                      <a:off x="0" y="0"/>
                      <a:ext cx="5741035" cy="403288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D141A3" w:rsidRDefault="00D141A3" w:rsidP="00D141A3">
      <w:pPr>
        <w:spacing w:line="360" w:lineRule="auto"/>
        <w:ind w:firstLine="0"/>
        <w:rPr>
          <w:color w:val="000000"/>
          <w:sz w:val="22"/>
          <w:szCs w:val="22"/>
        </w:rPr>
      </w:pPr>
    </w:p>
    <w:p w:rsidR="00D141A3" w:rsidRPr="00A03A5E" w:rsidRDefault="00D141A3" w:rsidP="00D141A3">
      <w:pPr>
        <w:spacing w:line="360" w:lineRule="auto"/>
        <w:ind w:firstLine="0"/>
        <w:rPr>
          <w:color w:val="000000"/>
        </w:rPr>
      </w:pPr>
    </w:p>
    <w:p w:rsidR="00D141A3" w:rsidRDefault="00D141A3" w:rsidP="00BF476C">
      <w:pPr>
        <w:spacing w:line="360" w:lineRule="auto"/>
        <w:ind w:firstLine="0"/>
        <w:rPr>
          <w:color w:val="000000"/>
        </w:rPr>
      </w:pPr>
      <w:r>
        <w:rPr>
          <w:noProof/>
          <w:color w:val="000000"/>
        </w:rPr>
        <w:drawing>
          <wp:inline distT="0" distB="0" distL="0" distR="0">
            <wp:extent cx="5699760" cy="2495550"/>
            <wp:effectExtent l="0" t="0" r="0"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5"/>
                    <a:stretch>
                      <a:fillRect/>
                    </a:stretch>
                  </pic:blipFill>
                  <pic:spPr>
                    <a:xfrm>
                      <a:off x="0" y="0"/>
                      <a:ext cx="5700557" cy="2495899"/>
                    </a:xfrm>
                    <a:prstGeom prst="rect">
                      <a:avLst/>
                    </a:prstGeom>
                  </pic:spPr>
                </pic:pic>
              </a:graphicData>
            </a:graphic>
          </wp:inline>
        </w:drawing>
      </w:r>
    </w:p>
    <w:p w:rsidR="00D141A3" w:rsidRDefault="00D141A3" w:rsidP="00D141A3">
      <w:pPr>
        <w:spacing w:line="360" w:lineRule="auto"/>
        <w:ind w:firstLine="141"/>
        <w:rPr>
          <w:color w:val="000000"/>
        </w:rPr>
      </w:pPr>
    </w:p>
    <w:p w:rsidR="00D141A3" w:rsidRDefault="00D141A3" w:rsidP="00D141A3">
      <w:pPr>
        <w:spacing w:line="360" w:lineRule="auto"/>
        <w:ind w:firstLine="141"/>
        <w:rPr>
          <w:color w:val="000000"/>
        </w:rPr>
      </w:pPr>
    </w:p>
    <w:p w:rsidR="00D141A3" w:rsidRDefault="00D141A3" w:rsidP="00D141A3">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C325B1" w:rsidRDefault="00EE13D2" w:rsidP="00402C47">
      <w:pPr>
        <w:pStyle w:val="Ttulo2"/>
        <w:numPr>
          <w:ilvl w:val="1"/>
          <w:numId w:val="3"/>
        </w:numPr>
      </w:pPr>
      <w:bookmarkStart w:id="12" w:name="_Toc119164372"/>
      <w:r>
        <w:lastRenderedPageBreak/>
        <w:t>Diagrama de Fluxo de dados</w:t>
      </w:r>
      <w:bookmarkEnd w:id="12"/>
    </w:p>
    <w:p w:rsidR="00D141A3" w:rsidRPr="003F0FC9" w:rsidRDefault="00725B55" w:rsidP="003F0FC9">
      <w:pPr>
        <w:spacing w:line="360" w:lineRule="auto"/>
      </w:pPr>
      <w:r w:rsidRPr="003F0FC9">
        <w:t>De acordo com GROW, Dave. Lucidchart.. O que é um diagrama de fluxo de dados? 2023. U</w:t>
      </w:r>
      <w:r w:rsidR="00D141A3" w:rsidRPr="003F0FC9">
        <w:t>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D141A3" w:rsidRPr="00CA68F0" w:rsidRDefault="00402C47" w:rsidP="00BF476C">
      <w:pPr>
        <w:ind w:firstLine="0"/>
        <w:rPr>
          <w:sz w:val="22"/>
          <w:szCs w:val="22"/>
        </w:rPr>
      </w:pPr>
      <w:r>
        <w:rPr>
          <w:noProof/>
          <w:sz w:val="22"/>
          <w:szCs w:val="22"/>
        </w:rPr>
        <w:drawing>
          <wp:inline distT="0" distB="0" distL="0" distR="0">
            <wp:extent cx="5698691" cy="3070860"/>
            <wp:effectExtent l="0" t="0" r="0" b="0"/>
            <wp:docPr id="13" name="Imagem 12"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6"/>
                    <a:stretch>
                      <a:fillRect/>
                    </a:stretch>
                  </pic:blipFill>
                  <pic:spPr>
                    <a:xfrm>
                      <a:off x="0" y="0"/>
                      <a:ext cx="5708565" cy="3076181"/>
                    </a:xfrm>
                    <a:prstGeom prst="rect">
                      <a:avLst/>
                    </a:prstGeom>
                  </pic:spPr>
                </pic:pic>
              </a:graphicData>
            </a:graphic>
          </wp:inline>
        </w:drawing>
      </w:r>
    </w:p>
    <w:p w:rsidR="00D141A3" w:rsidRDefault="00D141A3" w:rsidP="00D141A3">
      <w:pPr>
        <w:ind w:firstLine="0"/>
      </w:pPr>
    </w:p>
    <w:p w:rsidR="00D141A3" w:rsidRDefault="00D141A3" w:rsidP="00D141A3">
      <w:pPr>
        <w:rPr>
          <w:b/>
          <w:sz w:val="20"/>
          <w:szCs w:val="20"/>
        </w:rPr>
      </w:pPr>
      <w:r>
        <w:rPr>
          <w:b/>
          <w:sz w:val="20"/>
          <w:szCs w:val="20"/>
        </w:rPr>
        <w:t xml:space="preserve">Fonte: </w:t>
      </w:r>
      <w:r w:rsidRPr="00213815">
        <w:rPr>
          <w:b/>
          <w:sz w:val="20"/>
          <w:szCs w:val="20"/>
        </w:rPr>
        <w:t>MAFRA</w:t>
      </w:r>
      <w:r>
        <w:rPr>
          <w:b/>
          <w:sz w:val="20"/>
          <w:szCs w:val="20"/>
        </w:rPr>
        <w:t>, 2023</w:t>
      </w: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3F0FC9" w:rsidRDefault="003F0FC9">
      <w:pPr>
        <w:rPr>
          <w:b/>
          <w:sz w:val="20"/>
          <w:szCs w:val="20"/>
        </w:rPr>
      </w:pPr>
    </w:p>
    <w:p w:rsidR="003F0FC9" w:rsidRDefault="003F0FC9">
      <w:pPr>
        <w:rPr>
          <w:b/>
          <w:sz w:val="20"/>
          <w:szCs w:val="20"/>
        </w:rPr>
      </w:pPr>
    </w:p>
    <w:p w:rsidR="003F0FC9" w:rsidRDefault="003F0FC9">
      <w:pPr>
        <w:rPr>
          <w:b/>
          <w:sz w:val="20"/>
          <w:szCs w:val="20"/>
        </w:rPr>
      </w:pPr>
    </w:p>
    <w:p w:rsidR="003F0FC9" w:rsidRDefault="003F0FC9">
      <w:pPr>
        <w:rPr>
          <w:b/>
          <w:sz w:val="20"/>
          <w:szCs w:val="20"/>
        </w:rPr>
      </w:pPr>
    </w:p>
    <w:p w:rsidR="003F0FC9" w:rsidRDefault="003F0FC9">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EE13D2" w:rsidP="00BF476C">
      <w:pPr>
        <w:pStyle w:val="Ttulo2"/>
        <w:numPr>
          <w:ilvl w:val="1"/>
          <w:numId w:val="3"/>
        </w:numPr>
        <w:ind w:left="578" w:hanging="578"/>
      </w:pPr>
      <w:bookmarkStart w:id="13" w:name="_Toc119164373"/>
      <w:r>
        <w:t>Diagrama de Entidade e relacionamento</w:t>
      </w:r>
      <w:bookmarkEnd w:id="13"/>
    </w:p>
    <w:p w:rsidR="00D141A3" w:rsidRPr="003F0FC9" w:rsidRDefault="00725B55" w:rsidP="003F0FC9">
      <w:pPr>
        <w:spacing w:line="360" w:lineRule="auto"/>
      </w:pPr>
      <w:r w:rsidRPr="003F0FC9">
        <w:t>De acordo com GROW, Dave. Lucidchart..diagrama de entidade e relacionamento? 2023. U</w:t>
      </w:r>
      <w:r w:rsidR="00D141A3" w:rsidRPr="003F0FC9">
        <w:t>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D141A3" w:rsidRPr="00187E70" w:rsidRDefault="00D141A3" w:rsidP="00D141A3">
      <w:pPr>
        <w:ind w:firstLine="0"/>
        <w:rPr>
          <w:b/>
        </w:rPr>
      </w:pPr>
      <w:r w:rsidRPr="00187E70">
        <w:rPr>
          <w:b/>
          <w:noProof/>
          <w:color w:val="FF0000"/>
        </w:rPr>
        <w:lastRenderedPageBreak/>
        <w:drawing>
          <wp:inline distT="0" distB="0" distL="0" distR="0">
            <wp:extent cx="5699180" cy="3613785"/>
            <wp:effectExtent l="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01389" cy="3615186"/>
                    </a:xfrm>
                    <a:prstGeom prst="rect">
                      <a:avLst/>
                    </a:prstGeom>
                    <a:noFill/>
                    <a:ln w="9525">
                      <a:noFill/>
                      <a:miter lim="800000"/>
                      <a:headEnd/>
                      <a:tailEnd/>
                    </a:ln>
                  </pic:spPr>
                </pic:pic>
              </a:graphicData>
            </a:graphic>
          </wp:inline>
        </w:drawing>
      </w:r>
    </w:p>
    <w:p w:rsidR="00D141A3" w:rsidRPr="00187E70" w:rsidRDefault="00D141A3" w:rsidP="00D141A3">
      <w:pPr>
        <w:ind w:firstLine="0"/>
        <w:rPr>
          <w:b/>
        </w:rPr>
      </w:pPr>
      <w:r w:rsidRPr="00187E70">
        <w:rPr>
          <w:b/>
        </w:rPr>
        <w:t>Fonte: Mafra, 2023</w:t>
      </w:r>
    </w:p>
    <w:p w:rsidR="00C325B1" w:rsidRDefault="00C325B1">
      <w:pPr>
        <w:tabs>
          <w:tab w:val="left" w:pos="0"/>
        </w:tabs>
        <w:ind w:firstLine="0"/>
      </w:pPr>
    </w:p>
    <w:p w:rsidR="00C325B1" w:rsidRDefault="00C325B1">
      <w:pPr>
        <w:tabs>
          <w:tab w:val="left" w:pos="0"/>
        </w:tabs>
        <w:ind w:firstLine="0"/>
      </w:pPr>
    </w:p>
    <w:p w:rsidR="00C325B1" w:rsidRDefault="00C325B1">
      <w:pPr>
        <w:tabs>
          <w:tab w:val="left" w:pos="0"/>
        </w:tabs>
        <w:ind w:firstLine="0"/>
      </w:pPr>
    </w:p>
    <w:p w:rsidR="00C325B1" w:rsidRDefault="00EE13D2">
      <w:pPr>
        <w:pStyle w:val="Ttulo2"/>
        <w:numPr>
          <w:ilvl w:val="1"/>
          <w:numId w:val="3"/>
        </w:numPr>
        <w:ind w:left="578" w:hanging="578"/>
      </w:pPr>
      <w:bookmarkStart w:id="14" w:name="_Toc119164374"/>
      <w:r>
        <w:t>Dicionário de Dados</w:t>
      </w:r>
      <w:bookmarkEnd w:id="14"/>
    </w:p>
    <w:p w:rsidR="00C847F1" w:rsidRPr="00C847F1" w:rsidRDefault="00C847F1" w:rsidP="00C847F1"/>
    <w:tbl>
      <w:tblPr>
        <w:tblW w:w="9000" w:type="dxa"/>
        <w:tblInd w:w="45" w:type="dxa"/>
        <w:tblLayout w:type="fixed"/>
        <w:tblCellMar>
          <w:left w:w="0" w:type="dxa"/>
          <w:right w:w="0" w:type="dxa"/>
        </w:tblCellMar>
        <w:tblLook w:val="04A0"/>
      </w:tblPr>
      <w:tblGrid>
        <w:gridCol w:w="1346"/>
        <w:gridCol w:w="3798"/>
        <w:gridCol w:w="1183"/>
        <w:gridCol w:w="869"/>
        <w:gridCol w:w="1804"/>
      </w:tblGrid>
      <w:tr w:rsidR="00C847F1" w:rsidRPr="00C847F1" w:rsidTr="00C847F1">
        <w:trPr>
          <w:trHeight w:val="315"/>
        </w:trPr>
        <w:tc>
          <w:tcPr>
            <w:tcW w:w="1346" w:type="dxa"/>
            <w:tcBorders>
              <w:top w:val="single" w:sz="6" w:space="0" w:color="000000"/>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000000"/>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tb_cidades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cidades</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tipo de dado</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tamanho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restrições de 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codcid</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estado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 do estado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2</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 da cidade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50</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tb_clientes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dados dos clientes</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tipo de dado</w:t>
            </w:r>
          </w:p>
        </w:tc>
        <w:tc>
          <w:tcPr>
            <w:tcW w:w="869"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tamanho</w:t>
            </w:r>
          </w:p>
        </w:tc>
        <w:tc>
          <w:tcPr>
            <w:tcW w:w="1804"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restrições de 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codcli</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Código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 do cliente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100</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email</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email do cliente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100</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senha</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senha do cliente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BIGINT</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32</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telefone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telefone do cliente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11</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ativo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mostra se o cliente esta ativo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codcid</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chave estrangeira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FK</w:t>
            </w: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tb_agendas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os dados de agendamneto dos clientes alem de ser associativa</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tipo de dado</w:t>
            </w:r>
          </w:p>
        </w:tc>
        <w:tc>
          <w:tcPr>
            <w:tcW w:w="869"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tamanho</w:t>
            </w:r>
          </w:p>
        </w:tc>
        <w:tc>
          <w:tcPr>
            <w:tcW w:w="1804"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restrições de 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codage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Código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codcli</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chave estrangeira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FK</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codprofservico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chave estrangeira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FK</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 do agendamento do cliente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TIME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data</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data do agendamento do cliente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tb_profissionais_servicos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dados dos proficionais e dos serviços alem de ser associativa</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tipo de dado</w:t>
            </w:r>
          </w:p>
        </w:tc>
        <w:tc>
          <w:tcPr>
            <w:tcW w:w="869"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tamanho</w:t>
            </w:r>
          </w:p>
        </w:tc>
        <w:tc>
          <w:tcPr>
            <w:tcW w:w="1804"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restrições de 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codprofservico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Código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codservico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chave estrangeira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FK</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lastRenderedPageBreak/>
              <w:t>codprof</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chave estrangeira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FK</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valor</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os valores dos serviços</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FLOAT</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5,2</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tb_servicos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os dados dos serviço disponivei no site</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tipo de dado</w:t>
            </w:r>
          </w:p>
        </w:tc>
        <w:tc>
          <w:tcPr>
            <w:tcW w:w="869"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tamanho</w:t>
            </w:r>
          </w:p>
        </w:tc>
        <w:tc>
          <w:tcPr>
            <w:tcW w:w="1804"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restrições de 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cosservico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Código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 do serviço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valor</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o valor dos serviços</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FLOAT</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5,2</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ativo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se o serviço esta ativo ou não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tb_profissionais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24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os dados dos funcionarios registrados no sistema</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tipo de dado</w:t>
            </w:r>
          </w:p>
        </w:tc>
        <w:tc>
          <w:tcPr>
            <w:tcW w:w="869"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tamanho</w:t>
            </w:r>
          </w:p>
        </w:tc>
        <w:tc>
          <w:tcPr>
            <w:tcW w:w="1804"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restrições de 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codprof</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Código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 do funcionario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100</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email</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email do funcionario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100</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senha</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senha do funcionario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32</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telefone</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telefone do funcionario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11</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ativo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se o funcionario cadastrado esta ativo</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VARCHAR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1</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codhorario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chave estrangeira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FK</w:t>
            </w:r>
          </w:p>
        </w:tc>
      </w:tr>
      <w:tr w:rsidR="00C847F1" w:rsidRPr="00C847F1" w:rsidTr="00C847F1">
        <w:trPr>
          <w:trHeight w:val="315"/>
        </w:trPr>
        <w:tc>
          <w:tcPr>
            <w:tcW w:w="13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379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18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86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c>
          <w:tcPr>
            <w:tcW w:w="180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left"/>
              <w:rPr>
                <w:rFonts w:eastAsia="Times New Roman"/>
                <w:sz w:val="20"/>
                <w:szCs w:val="20"/>
              </w:rPr>
            </w:pP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tabela</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tb_horarios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7654" w:type="dxa"/>
            <w:gridSpan w:val="4"/>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armazena os horarios dos funcionarios</w:t>
            </w:r>
          </w:p>
        </w:tc>
      </w:tr>
      <w:tr w:rsidR="00C847F1" w:rsidRPr="00C847F1" w:rsidTr="00C847F1">
        <w:trPr>
          <w:trHeight w:val="315"/>
        </w:trPr>
        <w:tc>
          <w:tcPr>
            <w:tcW w:w="9000" w:type="dxa"/>
            <w:gridSpan w:val="5"/>
            <w:tcBorders>
              <w:top w:val="single" w:sz="6" w:space="0" w:color="CCCCCC"/>
              <w:left w:val="single" w:sz="6" w:space="0" w:color="000000"/>
              <w:bottom w:val="single" w:sz="6" w:space="0" w:color="000000"/>
              <w:right w:val="single" w:sz="6" w:space="0" w:color="000000"/>
            </w:tcBorders>
            <w:shd w:val="clear" w:color="auto" w:fill="008080"/>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campos</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nome</w:t>
            </w:r>
          </w:p>
        </w:tc>
        <w:tc>
          <w:tcPr>
            <w:tcW w:w="3798"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descrição</w:t>
            </w:r>
          </w:p>
        </w:tc>
        <w:tc>
          <w:tcPr>
            <w:tcW w:w="1183"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 xml:space="preserve">tipo de </w:t>
            </w:r>
            <w:r w:rsidRPr="00C847F1">
              <w:rPr>
                <w:rFonts w:eastAsia="Times New Roman"/>
                <w:sz w:val="20"/>
                <w:szCs w:val="20"/>
              </w:rPr>
              <w:lastRenderedPageBreak/>
              <w:t>dado</w:t>
            </w:r>
          </w:p>
        </w:tc>
        <w:tc>
          <w:tcPr>
            <w:tcW w:w="869"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lastRenderedPageBreak/>
              <w:t>tamanho</w:t>
            </w:r>
          </w:p>
        </w:tc>
        <w:tc>
          <w:tcPr>
            <w:tcW w:w="1804" w:type="dxa"/>
            <w:tcBorders>
              <w:top w:val="single" w:sz="6" w:space="0" w:color="CCCCCC"/>
              <w:left w:val="single" w:sz="6" w:space="0" w:color="CCCCCC"/>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 xml:space="preserve">restrições de </w:t>
            </w:r>
            <w:r w:rsidRPr="00C847F1">
              <w:rPr>
                <w:rFonts w:eastAsia="Times New Roman"/>
                <w:sz w:val="20"/>
                <w:szCs w:val="20"/>
              </w:rPr>
              <w:lastRenderedPageBreak/>
              <w:t>dominio</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lastRenderedPageBreak/>
              <w:t>codhorario</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Código de identificação da tabela</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INTEGER</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Padrão</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PK/AT</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entradam</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horario de entrada do funcionario na manhã</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saidam</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horario de saida do funcionario na manhã</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entradat</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horario de entrada do funcionario na tarde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saidat</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horario de saida do funcionario na tarde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entradan</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horario de entrada do funcionario na noite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r w:rsidR="00C847F1" w:rsidRPr="00C847F1" w:rsidTr="00C847F1">
        <w:trPr>
          <w:trHeight w:val="315"/>
        </w:trPr>
        <w:tc>
          <w:tcPr>
            <w:tcW w:w="1346" w:type="dxa"/>
            <w:tcBorders>
              <w:top w:val="single" w:sz="6" w:space="0" w:color="CCCCCC"/>
              <w:left w:val="single" w:sz="6" w:space="0" w:color="000000"/>
              <w:bottom w:val="single" w:sz="6" w:space="0" w:color="000000"/>
              <w:right w:val="single" w:sz="6" w:space="0" w:color="000000"/>
            </w:tcBorders>
            <w:shd w:val="clear" w:color="auto" w:fill="00CED1"/>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saidan</w:t>
            </w:r>
          </w:p>
        </w:tc>
        <w:tc>
          <w:tcPr>
            <w:tcW w:w="3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horario de saida do funcionario na noite</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DATE</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3</w:t>
            </w:r>
          </w:p>
        </w:tc>
        <w:tc>
          <w:tcPr>
            <w:tcW w:w="1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847F1" w:rsidRPr="00C847F1" w:rsidRDefault="00C847F1" w:rsidP="00C847F1">
            <w:pPr>
              <w:widowControl/>
              <w:spacing w:line="240" w:lineRule="auto"/>
              <w:ind w:firstLine="0"/>
              <w:jc w:val="center"/>
              <w:rPr>
                <w:rFonts w:eastAsia="Times New Roman"/>
                <w:sz w:val="20"/>
                <w:szCs w:val="20"/>
              </w:rPr>
            </w:pPr>
            <w:r w:rsidRPr="00C847F1">
              <w:rPr>
                <w:rFonts w:eastAsia="Times New Roman"/>
                <w:sz w:val="20"/>
                <w:szCs w:val="20"/>
              </w:rPr>
              <w:t>NN</w:t>
            </w:r>
          </w:p>
        </w:tc>
      </w:tr>
    </w:tbl>
    <w:p w:rsidR="00C325B1" w:rsidRDefault="00C325B1">
      <w:pPr>
        <w:tabs>
          <w:tab w:val="left" w:pos="0"/>
        </w:tabs>
        <w:spacing w:before="240" w:line="360" w:lineRule="auto"/>
        <w:ind w:firstLine="0"/>
      </w:pPr>
    </w:p>
    <w:p w:rsidR="00AD7DD9" w:rsidRPr="00187E70" w:rsidRDefault="00AD7DD9" w:rsidP="00AD7DD9">
      <w:pPr>
        <w:ind w:firstLine="0"/>
        <w:rPr>
          <w:b/>
        </w:rPr>
      </w:pPr>
      <w:r w:rsidRPr="00187E70">
        <w:rPr>
          <w:b/>
        </w:rPr>
        <w:t>Fonte: Mafra, 2023</w:t>
      </w:r>
    </w:p>
    <w:p w:rsidR="00C325B1" w:rsidRDefault="00C325B1">
      <w:pPr>
        <w:ind w:firstLine="0"/>
      </w:pPr>
    </w:p>
    <w:p w:rsidR="00C325B1" w:rsidRDefault="00C325B1">
      <w:pPr>
        <w:ind w:firstLine="0"/>
      </w:pPr>
    </w:p>
    <w:p w:rsidR="00C325B1" w:rsidRDefault="00C325B1">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3F0FC9" w:rsidRDefault="003F0FC9">
      <w:pPr>
        <w:ind w:firstLine="0"/>
      </w:pPr>
    </w:p>
    <w:p w:rsidR="00C325B1" w:rsidRDefault="00C325B1">
      <w:pPr>
        <w:ind w:firstLine="0"/>
      </w:pPr>
    </w:p>
    <w:p w:rsidR="00C325B1" w:rsidRDefault="00C325B1">
      <w:pPr>
        <w:ind w:firstLine="0"/>
      </w:pPr>
    </w:p>
    <w:p w:rsidR="00C325B1" w:rsidRDefault="00C325B1">
      <w:pPr>
        <w:ind w:firstLine="0"/>
      </w:pPr>
    </w:p>
    <w:p w:rsidR="00C325B1" w:rsidRDefault="00C325B1">
      <w:pPr>
        <w:ind w:firstLine="0"/>
      </w:pPr>
    </w:p>
    <w:p w:rsidR="00C325B1" w:rsidRDefault="00EE13D2">
      <w:pPr>
        <w:pStyle w:val="Ttulo2"/>
        <w:numPr>
          <w:ilvl w:val="1"/>
          <w:numId w:val="4"/>
        </w:numPr>
      </w:pPr>
      <w:bookmarkStart w:id="15" w:name="_Toc119164375"/>
      <w:r>
        <w:t>Diagrama de Caso de Uso</w:t>
      </w:r>
      <w:bookmarkEnd w:id="15"/>
    </w:p>
    <w:p w:rsidR="00D141A3" w:rsidRPr="003F0FC9" w:rsidRDefault="00725B55" w:rsidP="003F0FC9">
      <w:pPr>
        <w:spacing w:line="360" w:lineRule="auto"/>
      </w:pPr>
      <w:bookmarkStart w:id="16" w:name="_heading=h.44sinio" w:colFirst="0" w:colLast="0"/>
      <w:bookmarkEnd w:id="16"/>
      <w:r w:rsidRPr="003F0FC9">
        <w:t>De acordo com  TRJ. . Diagrama de Caso de Uso. 2023. U</w:t>
      </w:r>
      <w:r w:rsidR="00D141A3" w:rsidRPr="003F0FC9">
        <w:t>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3F0FC9" w:rsidRDefault="003F0FC9" w:rsidP="00725B55">
      <w:pPr>
        <w:spacing w:line="240" w:lineRule="auto"/>
        <w:ind w:firstLine="360"/>
      </w:pPr>
    </w:p>
    <w:p w:rsidR="003F0FC9" w:rsidRDefault="003F0FC9" w:rsidP="00725B55">
      <w:pPr>
        <w:spacing w:line="240" w:lineRule="auto"/>
        <w:ind w:firstLine="360"/>
      </w:pPr>
    </w:p>
    <w:p w:rsidR="003F0FC9" w:rsidRDefault="003F0FC9" w:rsidP="00725B55">
      <w:pPr>
        <w:spacing w:line="240" w:lineRule="auto"/>
        <w:ind w:firstLine="360"/>
      </w:pPr>
    </w:p>
    <w:p w:rsidR="003F0FC9" w:rsidRPr="00725B55" w:rsidRDefault="003F0FC9" w:rsidP="00725B55">
      <w:pPr>
        <w:spacing w:line="240" w:lineRule="auto"/>
        <w:ind w:firstLine="360"/>
        <w:rPr>
          <w:rFonts w:ascii="Helvetica" w:hAnsi="Helvetica" w:cs="Helvetica"/>
          <w:color w:val="222222"/>
          <w:shd w:val="clear" w:color="auto" w:fill="FFFFFF"/>
        </w:rPr>
      </w:pPr>
    </w:p>
    <w:p w:rsidR="00D141A3" w:rsidRPr="00D141A3" w:rsidRDefault="00D141A3" w:rsidP="00BF476C">
      <w:pPr>
        <w:pStyle w:val="PargrafodaLista"/>
        <w:numPr>
          <w:ilvl w:val="0"/>
          <w:numId w:val="4"/>
        </w:numPr>
        <w:tabs>
          <w:tab w:val="left" w:pos="-5"/>
        </w:tabs>
        <w:jc w:val="center"/>
        <w:rPr>
          <w:b/>
          <w:sz w:val="20"/>
          <w:szCs w:val="20"/>
        </w:rPr>
      </w:pPr>
      <w:r>
        <w:rPr>
          <w:noProof/>
        </w:rPr>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67743" cy="4201111"/>
                    </a:xfrm>
                    <a:prstGeom prst="rect">
                      <a:avLst/>
                    </a:prstGeom>
                  </pic:spPr>
                </pic:pic>
              </a:graphicData>
            </a:graphic>
          </wp:inline>
        </w:drawing>
      </w:r>
    </w:p>
    <w:p w:rsidR="00D141A3" w:rsidRPr="00D141A3" w:rsidRDefault="00D141A3" w:rsidP="00D141A3">
      <w:pPr>
        <w:pStyle w:val="PargrafodaLista"/>
        <w:numPr>
          <w:ilvl w:val="0"/>
          <w:numId w:val="4"/>
        </w:numPr>
        <w:tabs>
          <w:tab w:val="left" w:pos="-5"/>
        </w:tabs>
        <w:rPr>
          <w:b/>
          <w:sz w:val="20"/>
          <w:szCs w:val="20"/>
        </w:rPr>
      </w:pPr>
      <w:r w:rsidRPr="00D141A3">
        <w:rPr>
          <w:b/>
          <w:sz w:val="20"/>
          <w:szCs w:val="20"/>
        </w:rPr>
        <w:lastRenderedPageBreak/>
        <w:t>Fonte: MAFRA, 2023</w:t>
      </w: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D141A3" w:rsidRPr="003B3EB8" w:rsidRDefault="00D141A3" w:rsidP="00BF476C">
      <w:pPr>
        <w:tabs>
          <w:tab w:val="left" w:pos="-5"/>
        </w:tabs>
        <w:ind w:left="720" w:hanging="720"/>
        <w:rPr>
          <w:u w:val="single"/>
        </w:rPr>
      </w:pPr>
      <w:r>
        <w:t>DIAGRAMA Senarios</w:t>
      </w:r>
    </w:p>
    <w:p w:rsidR="00D141A3" w:rsidRDefault="00D141A3" w:rsidP="00D141A3">
      <w:pPr>
        <w:tabs>
          <w:tab w:val="left" w:pos="709"/>
        </w:tabs>
        <w:ind w:firstLine="0"/>
      </w:pPr>
    </w:p>
    <w:p w:rsidR="003F0FC9" w:rsidRDefault="00D141A3" w:rsidP="003F0FC9">
      <w:pPr>
        <w:tabs>
          <w:tab w:val="left" w:pos="709"/>
        </w:tabs>
        <w:spacing w:line="360" w:lineRule="auto"/>
        <w:ind w:firstLine="0"/>
      </w:pPr>
      <w:r>
        <w:t xml:space="preserve">1: </w:t>
      </w:r>
      <w:r w:rsidR="003F0FC9">
        <w:t>Usuário</w:t>
      </w:r>
      <w:r>
        <w:t xml:space="preserve"> abre a </w:t>
      </w:r>
      <w:r w:rsidR="003F0FC9">
        <w:t>pág.</w:t>
      </w:r>
      <w:r>
        <w:t xml:space="preserve"> web do sistema</w:t>
      </w:r>
      <w:r w:rsidR="003F0FC9">
        <w:t>.</w:t>
      </w:r>
    </w:p>
    <w:p w:rsidR="00D141A3" w:rsidRDefault="00D141A3" w:rsidP="003F0FC9">
      <w:pPr>
        <w:tabs>
          <w:tab w:val="left" w:pos="709"/>
        </w:tabs>
        <w:spacing w:line="360" w:lineRule="auto"/>
        <w:ind w:firstLine="0"/>
      </w:pPr>
      <w:r>
        <w:t xml:space="preserve">2: </w:t>
      </w:r>
      <w:r w:rsidR="003F0FC9">
        <w:t>Usuário</w:t>
      </w:r>
      <w:r>
        <w:t xml:space="preserve"> tenta fazer </w:t>
      </w:r>
      <w:r w:rsidR="003F0FC9">
        <w:t>agendamento</w:t>
      </w:r>
      <w:r>
        <w:t xml:space="preserve"> sem cadastro ou login efetuado. </w:t>
      </w:r>
    </w:p>
    <w:p w:rsidR="00D141A3" w:rsidRDefault="00D141A3" w:rsidP="003F0FC9">
      <w:pPr>
        <w:tabs>
          <w:tab w:val="left" w:pos="709"/>
        </w:tabs>
        <w:spacing w:line="360" w:lineRule="auto"/>
        <w:ind w:firstLine="0"/>
      </w:pPr>
      <w:r>
        <w:t xml:space="preserve">3: </w:t>
      </w:r>
      <w:r w:rsidR="003F0FC9">
        <w:t>usuário</w:t>
      </w:r>
      <w:r>
        <w:t xml:space="preserve"> e redirecionado para </w:t>
      </w:r>
      <w:r w:rsidR="003F0FC9">
        <w:t>pág.</w:t>
      </w:r>
      <w:r>
        <w:t xml:space="preserve"> de login ou cadastro.</w:t>
      </w:r>
    </w:p>
    <w:p w:rsidR="00D141A3" w:rsidRDefault="00D141A3" w:rsidP="003F0FC9">
      <w:pPr>
        <w:tabs>
          <w:tab w:val="left" w:pos="709"/>
        </w:tabs>
        <w:spacing w:line="360" w:lineRule="auto"/>
        <w:ind w:firstLine="0"/>
      </w:pPr>
      <w:r>
        <w:t xml:space="preserve">4: </w:t>
      </w:r>
      <w:r w:rsidR="003F0FC9">
        <w:t>Usuário</w:t>
      </w:r>
      <w:r>
        <w:t xml:space="preserve"> efetua login ou cadastro e ao clicar em continue </w:t>
      </w:r>
      <w:r w:rsidR="003F0FC9">
        <w:t xml:space="preserve">será </w:t>
      </w:r>
      <w:r>
        <w:t>redirecio</w:t>
      </w:r>
      <w:r w:rsidR="003F0FC9">
        <w:t>n</w:t>
      </w:r>
      <w:r>
        <w:t xml:space="preserve">ado para a </w:t>
      </w:r>
      <w:r w:rsidR="003F0FC9">
        <w:t>pág.</w:t>
      </w:r>
      <w:r>
        <w:t xml:space="preserve"> inicial.</w:t>
      </w:r>
    </w:p>
    <w:p w:rsidR="00D141A3" w:rsidRDefault="00D141A3" w:rsidP="003F0FC9">
      <w:pPr>
        <w:tabs>
          <w:tab w:val="left" w:pos="709"/>
        </w:tabs>
        <w:spacing w:line="360" w:lineRule="auto"/>
        <w:ind w:firstLine="0"/>
      </w:pPr>
      <w:r>
        <w:t xml:space="preserve">5: </w:t>
      </w:r>
      <w:r w:rsidR="003F0FC9">
        <w:t>usuário</w:t>
      </w:r>
      <w:r>
        <w:t xml:space="preserve"> clica em agendamentos.</w:t>
      </w:r>
    </w:p>
    <w:p w:rsidR="00D141A3" w:rsidRDefault="00D141A3" w:rsidP="003F0FC9">
      <w:pPr>
        <w:tabs>
          <w:tab w:val="left" w:pos="709"/>
        </w:tabs>
        <w:spacing w:line="360" w:lineRule="auto"/>
        <w:ind w:firstLine="0"/>
      </w:pPr>
      <w:r>
        <w:t xml:space="preserve">6: </w:t>
      </w:r>
      <w:r w:rsidR="003F0FC9">
        <w:t>usuário</w:t>
      </w:r>
      <w:r>
        <w:t xml:space="preserve"> e redirecionado para </w:t>
      </w:r>
      <w:r w:rsidR="003F0FC9">
        <w:t>pág.</w:t>
      </w:r>
      <w:r>
        <w:t xml:space="preserve"> de </w:t>
      </w:r>
      <w:r w:rsidR="003F0FC9">
        <w:t>agendamento.</w:t>
      </w:r>
    </w:p>
    <w:p w:rsidR="00D141A3" w:rsidRDefault="00D141A3" w:rsidP="003F0FC9">
      <w:pPr>
        <w:tabs>
          <w:tab w:val="left" w:pos="709"/>
        </w:tabs>
        <w:spacing w:line="360" w:lineRule="auto"/>
        <w:ind w:firstLine="0"/>
      </w:pPr>
      <w:r>
        <w:t xml:space="preserve">7: </w:t>
      </w:r>
      <w:r w:rsidR="003F0FC9">
        <w:t>usuário</w:t>
      </w:r>
      <w:r>
        <w:t xml:space="preserve"> efetua o agendamento </w:t>
      </w:r>
      <w:r w:rsidR="003F0FC9">
        <w:t>escolhendo</w:t>
      </w:r>
      <w:r>
        <w:t xml:space="preserve"> a data, hora, serviço e </w:t>
      </w:r>
      <w:r w:rsidR="003F0FC9">
        <w:t>funcionário</w:t>
      </w:r>
      <w:r>
        <w:t>.</w:t>
      </w:r>
    </w:p>
    <w:p w:rsidR="00D141A3" w:rsidRDefault="00D141A3" w:rsidP="003F0FC9">
      <w:pPr>
        <w:tabs>
          <w:tab w:val="left" w:pos="709"/>
        </w:tabs>
        <w:spacing w:line="360" w:lineRule="auto"/>
        <w:ind w:firstLine="0"/>
      </w:pPr>
      <w:r>
        <w:t xml:space="preserve">8: caso </w:t>
      </w:r>
      <w:r w:rsidR="003F0FC9">
        <w:t>usuário</w:t>
      </w:r>
      <w:r>
        <w:t xml:space="preserve"> selecione um </w:t>
      </w:r>
      <w:r w:rsidR="003F0FC9">
        <w:t>horário</w:t>
      </w:r>
      <w:r>
        <w:t xml:space="preserve"> ou </w:t>
      </w:r>
      <w:r w:rsidR="003F0FC9">
        <w:t>funcionário</w:t>
      </w:r>
      <w:r>
        <w:t xml:space="preserve"> ocupado o sistema falara que um ou outro </w:t>
      </w:r>
      <w:r w:rsidR="003F0FC9">
        <w:t>está</w:t>
      </w:r>
      <w:r>
        <w:t xml:space="preserve"> ocupado.</w:t>
      </w:r>
    </w:p>
    <w:p w:rsidR="00D141A3" w:rsidRDefault="00BF476C" w:rsidP="00BF476C">
      <w:pPr>
        <w:tabs>
          <w:tab w:val="left" w:pos="-5"/>
        </w:tabs>
        <w:ind w:left="720" w:hanging="720"/>
        <w:rPr>
          <w:b/>
          <w:sz w:val="20"/>
          <w:szCs w:val="20"/>
        </w:rPr>
      </w:pPr>
      <w:bookmarkStart w:id="17" w:name="_heading=h.vsohz8hitavy" w:colFirst="0" w:colLast="0"/>
      <w:bookmarkStart w:id="18" w:name="_heading=h.w4pjqu5od5l" w:colFirst="0" w:colLast="0"/>
      <w:bookmarkStart w:id="19" w:name="_heading=h.iimt9dgudcin" w:colFirst="0" w:colLast="0"/>
      <w:bookmarkStart w:id="20" w:name="_heading=h.hyvwenoixavx" w:colFirst="0" w:colLast="0"/>
      <w:bookmarkEnd w:id="17"/>
      <w:bookmarkEnd w:id="18"/>
      <w:bookmarkEnd w:id="19"/>
      <w:bookmarkEnd w:id="20"/>
      <w:r>
        <w:rPr>
          <w:b/>
          <w:sz w:val="20"/>
          <w:szCs w:val="20"/>
        </w:rPr>
        <w:t>Fonte: Thiago</w:t>
      </w:r>
      <w:r w:rsidR="00D141A3">
        <w:rPr>
          <w:b/>
          <w:sz w:val="20"/>
          <w:szCs w:val="20"/>
        </w:rPr>
        <w:t>, 2023</w:t>
      </w:r>
    </w:p>
    <w:p w:rsidR="00C325B1" w:rsidRDefault="00C325B1">
      <w:pPr>
        <w:ind w:firstLine="0"/>
      </w:pPr>
    </w:p>
    <w:p w:rsidR="00C325B1" w:rsidRDefault="00EE13D2">
      <w:pPr>
        <w:pStyle w:val="Ttulo2"/>
        <w:numPr>
          <w:ilvl w:val="1"/>
          <w:numId w:val="4"/>
        </w:numPr>
        <w:ind w:left="578" w:hanging="578"/>
      </w:pPr>
      <w:bookmarkStart w:id="21" w:name="_Toc119164381"/>
      <w:r>
        <w:t>Diagrama de Classe</w:t>
      </w:r>
      <w:bookmarkEnd w:id="21"/>
    </w:p>
    <w:p w:rsidR="00C325B1" w:rsidRDefault="00EE13D2">
      <w:pPr>
        <w:ind w:firstLine="0"/>
      </w:pPr>
      <w:r>
        <w:rPr>
          <w:b/>
          <w:sz w:val="20"/>
          <w:szCs w:val="20"/>
        </w:rPr>
        <w:t>Fonte: O autor, 2022</w:t>
      </w:r>
    </w:p>
    <w:p w:rsidR="00C325B1" w:rsidRDefault="00EE13D2">
      <w:pPr>
        <w:pStyle w:val="Ttulo2"/>
        <w:numPr>
          <w:ilvl w:val="1"/>
          <w:numId w:val="4"/>
        </w:numPr>
        <w:ind w:left="578" w:hanging="578"/>
      </w:pPr>
      <w:bookmarkStart w:id="22" w:name="_Toc119164382"/>
      <w:r>
        <w:t>Diagrama de Sequência</w:t>
      </w:r>
      <w:bookmarkEnd w:id="22"/>
    </w:p>
    <w:p w:rsidR="00C325B1" w:rsidRDefault="00C325B1">
      <w:pPr>
        <w:ind w:left="709" w:firstLine="0"/>
      </w:pPr>
    </w:p>
    <w:p w:rsidR="00C325B1" w:rsidRDefault="00C325B1">
      <w:pPr>
        <w:ind w:left="709" w:hanging="709"/>
      </w:pPr>
    </w:p>
    <w:p w:rsidR="00C325B1" w:rsidRDefault="00C325B1">
      <w:pPr>
        <w:ind w:left="709" w:firstLine="0"/>
        <w:rPr>
          <w:sz w:val="22"/>
          <w:szCs w:val="22"/>
        </w:rPr>
      </w:pPr>
    </w:p>
    <w:p w:rsidR="00C325B1" w:rsidRDefault="00EE13D2">
      <w:pPr>
        <w:ind w:firstLine="0"/>
        <w:rPr>
          <w:b/>
          <w:sz w:val="20"/>
          <w:szCs w:val="20"/>
        </w:rPr>
      </w:pPr>
      <w:r>
        <w:rPr>
          <w:b/>
          <w:sz w:val="20"/>
          <w:szCs w:val="20"/>
        </w:rPr>
        <w:t>Fonte: O autor, 2022</w:t>
      </w:r>
    </w:p>
    <w:p w:rsidR="00C325B1" w:rsidRDefault="00C325B1">
      <w:pPr>
        <w:ind w:firstLine="0"/>
      </w:pPr>
    </w:p>
    <w:p w:rsidR="00C325B1" w:rsidRDefault="00C325B1">
      <w:pPr>
        <w:ind w:firstLine="0"/>
      </w:pPr>
    </w:p>
    <w:p w:rsidR="00C325B1" w:rsidRDefault="00EE13D2">
      <w:pPr>
        <w:pStyle w:val="Ttulo2"/>
        <w:numPr>
          <w:ilvl w:val="1"/>
          <w:numId w:val="4"/>
        </w:numPr>
        <w:ind w:left="578" w:hanging="578"/>
      </w:pPr>
      <w:bookmarkStart w:id="23" w:name="_Toc119164383"/>
      <w:r>
        <w:lastRenderedPageBreak/>
        <w:t>Diagrama de Atividade</w:t>
      </w:r>
      <w:bookmarkEnd w:id="23"/>
    </w:p>
    <w:p w:rsidR="00C325B1" w:rsidRDefault="00C325B1">
      <w:pPr>
        <w:spacing w:line="360" w:lineRule="auto"/>
        <w:ind w:left="709" w:hanging="709"/>
      </w:pPr>
    </w:p>
    <w:p w:rsidR="00C325B1" w:rsidRDefault="00EE13D2">
      <w:pPr>
        <w:ind w:firstLine="0"/>
      </w:pPr>
      <w:r>
        <w:rPr>
          <w:b/>
          <w:sz w:val="20"/>
          <w:szCs w:val="20"/>
        </w:rPr>
        <w:t>Fonte: O autor, 2022</w:t>
      </w:r>
    </w:p>
    <w:p w:rsidR="00C325B1" w:rsidRDefault="00EE13D2">
      <w:pPr>
        <w:pStyle w:val="Ttulo1"/>
        <w:numPr>
          <w:ilvl w:val="0"/>
          <w:numId w:val="4"/>
        </w:numPr>
        <w:ind w:left="0" w:firstLine="0"/>
      </w:pPr>
      <w:bookmarkStart w:id="24" w:name="_Toc119164384"/>
      <w:r>
        <w:lastRenderedPageBreak/>
        <w:t>Telas</w:t>
      </w:r>
      <w:bookmarkEnd w:id="24"/>
    </w:p>
    <w:p w:rsidR="00C325B1" w:rsidRDefault="00C325B1">
      <w:pPr>
        <w:tabs>
          <w:tab w:val="left" w:pos="709"/>
        </w:tabs>
        <w:ind w:firstLine="0"/>
      </w:pPr>
    </w:p>
    <w:p w:rsidR="00D141A3" w:rsidRPr="001B2EC9" w:rsidRDefault="00D141A3" w:rsidP="00D141A3">
      <w:pPr>
        <w:tabs>
          <w:tab w:val="left" w:pos="709"/>
        </w:tabs>
        <w:ind w:firstLine="0"/>
        <w:rPr>
          <w:u w:val="single"/>
        </w:rPr>
      </w:pPr>
      <w:r>
        <w:rPr>
          <w:noProof/>
        </w:rPr>
        <w:drawing>
          <wp:inline distT="0" distB="0" distL="0" distR="0">
            <wp:extent cx="5760085" cy="26644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inicial do sit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2664460"/>
                    </a:xfrm>
                    <a:prstGeom prst="rect">
                      <a:avLst/>
                    </a:prstGeom>
                  </pic:spPr>
                </pic:pic>
              </a:graphicData>
            </a:graphic>
          </wp:inline>
        </w:drawing>
      </w:r>
    </w:p>
    <w:p w:rsidR="00D141A3" w:rsidRDefault="00D141A3" w:rsidP="00D141A3">
      <w:pPr>
        <w:tabs>
          <w:tab w:val="left" w:pos="709"/>
        </w:tabs>
        <w:ind w:firstLine="0"/>
      </w:pPr>
      <w:r>
        <w:rPr>
          <w:noProof/>
        </w:rPr>
        <w:drawing>
          <wp:inline distT="0" distB="0" distL="0" distR="0">
            <wp:extent cx="5760085" cy="26689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 2.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2668905"/>
                    </a:xfrm>
                    <a:prstGeom prst="rect">
                      <a:avLst/>
                    </a:prstGeom>
                  </pic:spPr>
                </pic:pic>
              </a:graphicData>
            </a:graphic>
          </wp:inline>
        </w:drawing>
      </w: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EE13D2">
      <w:pPr>
        <w:pStyle w:val="Ttulo1"/>
        <w:numPr>
          <w:ilvl w:val="0"/>
          <w:numId w:val="4"/>
        </w:numPr>
        <w:spacing w:line="360" w:lineRule="auto"/>
        <w:ind w:left="0" w:firstLine="0"/>
      </w:pPr>
      <w:bookmarkStart w:id="25" w:name="_Toc119164385"/>
      <w:r>
        <w:lastRenderedPageBreak/>
        <w:t>Conclusão</w:t>
      </w:r>
      <w:bookmarkEnd w:id="25"/>
    </w:p>
    <w:p w:rsidR="00C325B1" w:rsidRDefault="00C325B1">
      <w:pPr>
        <w:spacing w:line="360" w:lineRule="auto"/>
        <w:ind w:left="709" w:firstLine="0"/>
      </w:pPr>
      <w:bookmarkStart w:id="26" w:name="_heading=h.qsh70q" w:colFirst="0" w:colLast="0"/>
      <w:bookmarkEnd w:id="26"/>
    </w:p>
    <w:p w:rsidR="00C325B1" w:rsidRDefault="00C325B1">
      <w:pPr>
        <w:ind w:left="709" w:firstLine="0"/>
      </w:pPr>
    </w:p>
    <w:p w:rsidR="00C325B1" w:rsidRDefault="00EE13D2">
      <w:pPr>
        <w:pStyle w:val="Ttulo1"/>
        <w:numPr>
          <w:ilvl w:val="0"/>
          <w:numId w:val="4"/>
        </w:numPr>
        <w:ind w:left="0" w:firstLine="0"/>
      </w:pPr>
      <w:bookmarkStart w:id="27" w:name="_Toc119164386"/>
      <w:r>
        <w:lastRenderedPageBreak/>
        <w:t>REFERÊNCIAS</w:t>
      </w:r>
      <w:bookmarkEnd w:id="27"/>
    </w:p>
    <w:p w:rsidR="00C325B1" w:rsidRPr="00D141A3" w:rsidRDefault="00C325B1" w:rsidP="00D141A3">
      <w:pPr>
        <w:spacing w:line="360" w:lineRule="auto"/>
        <w:ind w:firstLine="0"/>
        <w:jc w:val="left"/>
        <w:rPr>
          <w:color w:val="000000"/>
        </w:rPr>
      </w:pPr>
    </w:p>
    <w:p w:rsidR="00D141A3" w:rsidRPr="00AD1E3E" w:rsidRDefault="00D141A3" w:rsidP="00BF476C">
      <w:pPr>
        <w:spacing w:line="240" w:lineRule="auto"/>
        <w:ind w:firstLine="0"/>
      </w:pPr>
      <w:bookmarkStart w:id="28" w:name="_heading=h.1pxezwc" w:colFirst="0" w:colLast="0"/>
      <w:bookmarkEnd w:id="28"/>
      <w:r w:rsidRPr="00AD1E3E">
        <w:t>CONCEIÇÃO, Isaac Maia da; CORDEIRO, Leonardo Avanzi de Moura. Easybarber: aplicativo móvel e web de agendamento em barbearia. 2021.</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BERTOLDO, Thais Cristina. Sistema para agendamentos de horários em barbearias. 2019.</w:t>
      </w:r>
    </w:p>
    <w:p w:rsidR="00BF476C" w:rsidRPr="00AD1E3E" w:rsidRDefault="00BF476C" w:rsidP="00BF476C">
      <w:pPr>
        <w:spacing w:line="240" w:lineRule="auto"/>
        <w:ind w:firstLine="0"/>
      </w:pPr>
    </w:p>
    <w:p w:rsidR="00D141A3" w:rsidRPr="00AD1E3E" w:rsidRDefault="00D141A3" w:rsidP="00BF476C">
      <w:pPr>
        <w:spacing w:line="240" w:lineRule="auto"/>
        <w:ind w:firstLine="0"/>
      </w:pPr>
      <w:r w:rsidRPr="00AD1E3E">
        <w:t>DA SILVA, Marcio Bezerra; DE BRITO NEVES, Dulce Amélia. Prototipagem de banco de dados: o uso da teoria da classificação facetada na modelagem de dados. Revista Ibero-Americana de Ciência da Informação, v. 9, n. 1, p. 242-257, 2016.</w:t>
      </w:r>
    </w:p>
    <w:p w:rsidR="00BF476C" w:rsidRPr="00AD1E3E" w:rsidRDefault="00BF476C" w:rsidP="00BF476C">
      <w:pPr>
        <w:spacing w:line="240" w:lineRule="auto"/>
        <w:ind w:firstLine="0"/>
      </w:pPr>
    </w:p>
    <w:p w:rsidR="00D141A3" w:rsidRPr="003F0FC9" w:rsidRDefault="00D141A3" w:rsidP="00BF476C">
      <w:pPr>
        <w:spacing w:line="240" w:lineRule="auto"/>
        <w:ind w:firstLine="0"/>
        <w:rPr>
          <w:lang w:val="en-US"/>
        </w:rPr>
      </w:pPr>
      <w:r w:rsidRPr="003F0FC9">
        <w:rPr>
          <w:lang w:val="en-US"/>
        </w:rPr>
        <w:t>BROOKS, D. R. (2007). AnIntroductionto HTML andJavaScript for ScientistsandEngineers. London: Springer-Verlag.</w:t>
      </w:r>
    </w:p>
    <w:p w:rsidR="00BF476C" w:rsidRPr="003F0FC9" w:rsidRDefault="00BF476C" w:rsidP="00BF476C">
      <w:pPr>
        <w:spacing w:line="240" w:lineRule="auto"/>
        <w:ind w:firstLine="0"/>
        <w:rPr>
          <w:lang w:val="en-US"/>
        </w:rPr>
      </w:pPr>
    </w:p>
    <w:p w:rsidR="00D141A3" w:rsidRPr="003F0FC9" w:rsidRDefault="00D141A3" w:rsidP="00BF476C">
      <w:pPr>
        <w:spacing w:line="240" w:lineRule="auto"/>
        <w:ind w:firstLine="0"/>
        <w:rPr>
          <w:lang w:val="en-US"/>
        </w:rPr>
      </w:pPr>
      <w:r w:rsidRPr="003F0FC9">
        <w:rPr>
          <w:lang w:val="en-US"/>
        </w:rPr>
        <w:t>GRANNELL, C. (2007). The EssentialGuideto CSS and HTML Web Design.</w:t>
      </w:r>
    </w:p>
    <w:p w:rsidR="00BF476C" w:rsidRPr="003F0FC9" w:rsidRDefault="00BF476C" w:rsidP="00BF476C">
      <w:pPr>
        <w:spacing w:line="240" w:lineRule="auto"/>
        <w:ind w:firstLine="0"/>
        <w:rPr>
          <w:lang w:val="en-US"/>
        </w:rPr>
      </w:pPr>
    </w:p>
    <w:p w:rsidR="00D141A3" w:rsidRPr="00AD1E3E" w:rsidRDefault="00D141A3" w:rsidP="00BF476C">
      <w:pPr>
        <w:spacing w:line="240" w:lineRule="auto"/>
        <w:ind w:firstLine="0"/>
      </w:pPr>
      <w:r w:rsidRPr="00AD1E3E">
        <w:t>TAVARES, Frederico. MySQL. 2015.</w:t>
      </w:r>
      <w:r w:rsidR="00725B55">
        <w:t>Até o Momento.</w:t>
      </w:r>
      <w:r w:rsidRPr="00AD1E3E">
        <w:t xml:space="preserve"> O que é Requisito Funcional</w:t>
      </w:r>
      <w:r w:rsidR="00725B55">
        <w:t xml:space="preserve"> e não funcional</w:t>
      </w:r>
      <w:r w:rsidRPr="00AD1E3E">
        <w:t>? [Web page].</w:t>
      </w:r>
    </w:p>
    <w:p w:rsidR="00BF476C" w:rsidRPr="00AD1E3E" w:rsidRDefault="00BF476C" w:rsidP="00BF476C">
      <w:pPr>
        <w:spacing w:line="240" w:lineRule="auto"/>
        <w:ind w:firstLine="0"/>
      </w:pPr>
    </w:p>
    <w:p w:rsidR="00BF476C" w:rsidRDefault="00AD1E3E" w:rsidP="00BF476C">
      <w:pPr>
        <w:spacing w:line="240" w:lineRule="auto"/>
        <w:ind w:firstLine="0"/>
        <w:rPr>
          <w:rStyle w:val="Forte"/>
          <w:rFonts w:ascii="Helvetica" w:hAnsi="Helvetica" w:cs="Helvetica"/>
          <w:b w:val="0"/>
          <w:color w:val="222222"/>
          <w:shd w:val="clear" w:color="auto" w:fill="FFFFFF"/>
        </w:rPr>
      </w:pPr>
      <w:r w:rsidRPr="00AD1E3E">
        <w:rPr>
          <w:rFonts w:ascii="Helvetica" w:hAnsi="Helvetica" w:cs="Helvetica"/>
          <w:color w:val="222222"/>
          <w:shd w:val="clear" w:color="auto" w:fill="FFFFFF"/>
        </w:rPr>
        <w:t>GROW, Dave. </w:t>
      </w:r>
      <w:r w:rsidRPr="00AD1E3E">
        <w:rPr>
          <w:rStyle w:val="Forte"/>
          <w:rFonts w:ascii="Helvetica" w:hAnsi="Helvetica" w:cs="Helvetica"/>
          <w:b w:val="0"/>
          <w:color w:val="222222"/>
          <w:shd w:val="clear" w:color="auto" w:fill="FFFFFF"/>
        </w:rPr>
        <w:t>Lucidchart..</w:t>
      </w:r>
      <w:r>
        <w:rPr>
          <w:rStyle w:val="Forte"/>
          <w:rFonts w:ascii="Helvetica" w:hAnsi="Helvetica" w:cs="Helvetica"/>
          <w:b w:val="0"/>
          <w:color w:val="222222"/>
          <w:shd w:val="clear" w:color="auto" w:fill="FFFFFF"/>
        </w:rPr>
        <w:t xml:space="preserve">diagrama de </w:t>
      </w:r>
      <w:r w:rsidR="00725B55">
        <w:rPr>
          <w:rStyle w:val="Forte"/>
          <w:rFonts w:ascii="Helvetica" w:hAnsi="Helvetica" w:cs="Helvetica"/>
          <w:b w:val="0"/>
          <w:color w:val="222222"/>
          <w:shd w:val="clear" w:color="auto" w:fill="FFFFFF"/>
        </w:rPr>
        <w:t>contexto</w:t>
      </w:r>
      <w:r w:rsidRPr="00AD1E3E">
        <w:rPr>
          <w:rFonts w:ascii="Helvetica" w:hAnsi="Helvetica" w:cs="Helvetica"/>
          <w:color w:val="222222"/>
          <w:shd w:val="clear" w:color="auto" w:fill="FFFFFF"/>
        </w:rPr>
        <w:t xml:space="preserve"> 2023.</w:t>
      </w:r>
      <w:r>
        <w:rPr>
          <w:rFonts w:ascii="Helvetica" w:hAnsi="Helvetica" w:cs="Helvetica"/>
          <w:color w:val="222222"/>
          <w:shd w:val="clear" w:color="auto" w:fill="FFFFFF"/>
        </w:rPr>
        <w:t>.</w:t>
      </w:r>
    </w:p>
    <w:p w:rsidR="00AD1E3E" w:rsidRDefault="00AD1E3E" w:rsidP="00BF476C">
      <w:pPr>
        <w:spacing w:line="240" w:lineRule="auto"/>
        <w:ind w:firstLine="0"/>
      </w:pPr>
    </w:p>
    <w:p w:rsidR="00BF476C" w:rsidRPr="00AD1E3E" w:rsidRDefault="00BF476C" w:rsidP="00BF476C">
      <w:pPr>
        <w:spacing w:line="240" w:lineRule="auto"/>
        <w:ind w:firstLine="0"/>
        <w:rPr>
          <w:rFonts w:ascii="Helvetica" w:hAnsi="Helvetica" w:cs="Helvetica"/>
          <w:color w:val="222222"/>
          <w:shd w:val="clear" w:color="auto" w:fill="FFFFFF"/>
        </w:rPr>
      </w:pPr>
      <w:r w:rsidRPr="00AD1E3E">
        <w:rPr>
          <w:rFonts w:ascii="Helvetica" w:hAnsi="Helvetica" w:cs="Helvetica"/>
          <w:color w:val="222222"/>
          <w:shd w:val="clear" w:color="auto" w:fill="FFFFFF"/>
        </w:rPr>
        <w:t>GROW, Dave. </w:t>
      </w:r>
      <w:r w:rsidRPr="00AD1E3E">
        <w:rPr>
          <w:rStyle w:val="Forte"/>
          <w:rFonts w:ascii="Helvetica" w:hAnsi="Helvetica" w:cs="Helvetica"/>
          <w:b w:val="0"/>
          <w:color w:val="222222"/>
          <w:shd w:val="clear" w:color="auto" w:fill="FFFFFF"/>
        </w:rPr>
        <w:t>Lucidchart.. O que é um diagrama de fluxo de dados?</w:t>
      </w:r>
      <w:r w:rsidRPr="00AD1E3E">
        <w:rPr>
          <w:rFonts w:ascii="Helvetica" w:hAnsi="Helvetica" w:cs="Helvetica"/>
          <w:color w:val="222222"/>
          <w:shd w:val="clear" w:color="auto" w:fill="FFFFFF"/>
        </w:rPr>
        <w:t> 2023.</w:t>
      </w:r>
    </w:p>
    <w:p w:rsidR="00BF476C" w:rsidRPr="00AD1E3E" w:rsidRDefault="00BF476C" w:rsidP="00BF476C">
      <w:pPr>
        <w:spacing w:line="240" w:lineRule="auto"/>
        <w:ind w:firstLine="0"/>
      </w:pPr>
    </w:p>
    <w:p w:rsidR="00D95677" w:rsidRPr="00AD1E3E" w:rsidRDefault="00AD1E3E" w:rsidP="00BF476C">
      <w:pPr>
        <w:spacing w:line="240" w:lineRule="auto"/>
        <w:ind w:firstLine="0"/>
        <w:rPr>
          <w:rFonts w:ascii="Helvetica" w:hAnsi="Helvetica" w:cs="Helvetica"/>
          <w:color w:val="222222"/>
          <w:shd w:val="clear" w:color="auto" w:fill="FFFFFF"/>
        </w:rPr>
      </w:pPr>
      <w:r w:rsidRPr="00AD1E3E">
        <w:rPr>
          <w:rStyle w:val="Forte"/>
          <w:rFonts w:ascii="Helvetica" w:hAnsi="Helvetica" w:cs="Helvetica"/>
          <w:b w:val="0"/>
          <w:shd w:val="clear" w:color="auto" w:fill="FFFFFF"/>
        </w:rPr>
        <w:t> </w:t>
      </w:r>
      <w:r w:rsidRPr="00AD1E3E">
        <w:rPr>
          <w:rFonts w:ascii="Helvetica" w:hAnsi="Helvetica" w:cs="Helvetica"/>
          <w:color w:val="222222"/>
          <w:shd w:val="clear" w:color="auto" w:fill="FFFFFF"/>
        </w:rPr>
        <w:t>TRJ. </w:t>
      </w:r>
      <w:r w:rsidRPr="00AD1E3E">
        <w:rPr>
          <w:rStyle w:val="Forte"/>
          <w:rFonts w:ascii="Helvetica" w:hAnsi="Helvetica" w:cs="Helvetica"/>
          <w:b w:val="0"/>
          <w:color w:val="222222"/>
          <w:shd w:val="clear" w:color="auto" w:fill="FFFFFF"/>
        </w:rPr>
        <w:t>. Diagrama de Caso de Uso.</w:t>
      </w:r>
      <w:r w:rsidRPr="00AD1E3E">
        <w:rPr>
          <w:rFonts w:ascii="Helvetica" w:hAnsi="Helvetica" w:cs="Helvetica"/>
          <w:color w:val="222222"/>
          <w:shd w:val="clear" w:color="auto" w:fill="FFFFFF"/>
        </w:rPr>
        <w:t> 2023.</w:t>
      </w:r>
    </w:p>
    <w:p w:rsidR="00AD1E3E" w:rsidRPr="00AD1E3E" w:rsidRDefault="00AD1E3E" w:rsidP="00BF476C">
      <w:pPr>
        <w:spacing w:line="240" w:lineRule="auto"/>
        <w:ind w:firstLine="0"/>
      </w:pPr>
    </w:p>
    <w:p w:rsidR="00C325B1" w:rsidRPr="00AD1E3E" w:rsidRDefault="00AD1E3E" w:rsidP="00AD1E3E">
      <w:pPr>
        <w:spacing w:after="240" w:line="240" w:lineRule="auto"/>
        <w:ind w:firstLine="0"/>
        <w:rPr>
          <w:color w:val="000000"/>
          <w:sz w:val="22"/>
          <w:szCs w:val="22"/>
        </w:rPr>
      </w:pPr>
      <w:r w:rsidRPr="00AD1E3E">
        <w:rPr>
          <w:rFonts w:ascii="Helvetica" w:hAnsi="Helvetica" w:cs="Helvetica"/>
          <w:color w:val="222222"/>
          <w:shd w:val="clear" w:color="auto" w:fill="FFFFFF"/>
        </w:rPr>
        <w:t>GROW, Dave. </w:t>
      </w:r>
      <w:r>
        <w:rPr>
          <w:rStyle w:val="Forte"/>
          <w:rFonts w:ascii="Helvetica" w:hAnsi="Helvetica" w:cs="Helvetica"/>
          <w:b w:val="0"/>
          <w:color w:val="222222"/>
          <w:shd w:val="clear" w:color="auto" w:fill="FFFFFF"/>
        </w:rPr>
        <w:t>Lucidchart..diagrama de entidade e relacionamento</w:t>
      </w:r>
      <w:r w:rsidRPr="00AD1E3E">
        <w:rPr>
          <w:rStyle w:val="Forte"/>
          <w:rFonts w:ascii="Helvetica" w:hAnsi="Helvetica" w:cs="Helvetica"/>
          <w:b w:val="0"/>
          <w:color w:val="222222"/>
          <w:shd w:val="clear" w:color="auto" w:fill="FFFFFF"/>
        </w:rPr>
        <w:t>?</w:t>
      </w:r>
      <w:r w:rsidRPr="00AD1E3E">
        <w:rPr>
          <w:rFonts w:ascii="Helvetica" w:hAnsi="Helvetica" w:cs="Helvetica"/>
          <w:color w:val="222222"/>
          <w:shd w:val="clear" w:color="auto" w:fill="FFFFFF"/>
        </w:rPr>
        <w:t> 2023.</w:t>
      </w:r>
    </w:p>
    <w:sectPr w:rsidR="00C325B1" w:rsidRPr="00AD1E3E" w:rsidSect="0003012E">
      <w:headerReference w:type="default" r:id="rId21"/>
      <w:footerReference w:type="default" r:id="rId22"/>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0BF" w:rsidRDefault="00FF70BF">
      <w:pPr>
        <w:spacing w:line="240" w:lineRule="auto"/>
      </w:pPr>
      <w:r>
        <w:separator/>
      </w:r>
    </w:p>
  </w:endnote>
  <w:endnote w:type="continuationSeparator" w:id="1">
    <w:p w:rsidR="00FF70BF" w:rsidRDefault="00FF70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C325B1">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0BF" w:rsidRDefault="00FF70BF">
      <w:r>
        <w:separator/>
      </w:r>
    </w:p>
  </w:footnote>
  <w:footnote w:type="continuationSeparator" w:id="1">
    <w:p w:rsidR="00FF70BF" w:rsidRDefault="00FF70BF">
      <w:r>
        <w:continuationSeparator/>
      </w:r>
    </w:p>
  </w:footnote>
  <w:footnote w:id="2">
    <w:p w:rsidR="00C325B1" w:rsidRDefault="00EE13D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C325B1" w:rsidRDefault="00EE13D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C325B1" w:rsidRDefault="00EE13D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030BB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EE13D2">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A05EB">
      <w:rPr>
        <w:rFonts w:ascii="Times New Roman" w:eastAsia="Times New Roman" w:hAnsi="Times New Roman" w:cs="Times New Roman"/>
        <w:noProof/>
        <w:color w:val="000000"/>
      </w:rPr>
      <w:t>20</w:t>
    </w:r>
    <w:r>
      <w:rPr>
        <w:rFonts w:ascii="Times New Roman" w:eastAsia="Times New Roman" w:hAnsi="Times New Roman" w:cs="Times New Roman"/>
        <w:color w:val="000000"/>
      </w:rPr>
      <w:fldChar w:fldCharType="end"/>
    </w:r>
  </w:p>
  <w:p w:rsidR="00C325B1" w:rsidRDefault="00C325B1">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4D32"/>
    <w:multiLevelType w:val="multilevel"/>
    <w:tmpl w:val="0F3A4D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F24DF5"/>
    <w:rsid w:val="0003012E"/>
    <w:rsid w:val="00030BB5"/>
    <w:rsid w:val="00047811"/>
    <w:rsid w:val="00054489"/>
    <w:rsid w:val="000A442C"/>
    <w:rsid w:val="00113BF5"/>
    <w:rsid w:val="001C2BD7"/>
    <w:rsid w:val="00222281"/>
    <w:rsid w:val="0024792F"/>
    <w:rsid w:val="00255A8F"/>
    <w:rsid w:val="0025603A"/>
    <w:rsid w:val="002A12B1"/>
    <w:rsid w:val="003158C0"/>
    <w:rsid w:val="00324B47"/>
    <w:rsid w:val="0037068A"/>
    <w:rsid w:val="003A4071"/>
    <w:rsid w:val="003F0FC9"/>
    <w:rsid w:val="003F1F7D"/>
    <w:rsid w:val="00402C47"/>
    <w:rsid w:val="00411101"/>
    <w:rsid w:val="0046262D"/>
    <w:rsid w:val="00471584"/>
    <w:rsid w:val="00583798"/>
    <w:rsid w:val="006274FA"/>
    <w:rsid w:val="00725B55"/>
    <w:rsid w:val="00775DF7"/>
    <w:rsid w:val="007B3E79"/>
    <w:rsid w:val="007D29F0"/>
    <w:rsid w:val="007F1A16"/>
    <w:rsid w:val="008048F7"/>
    <w:rsid w:val="00966490"/>
    <w:rsid w:val="009A4464"/>
    <w:rsid w:val="00AA05EB"/>
    <w:rsid w:val="00AB6281"/>
    <w:rsid w:val="00AD1E3E"/>
    <w:rsid w:val="00AD7DD9"/>
    <w:rsid w:val="00BF476C"/>
    <w:rsid w:val="00C325B1"/>
    <w:rsid w:val="00C847F1"/>
    <w:rsid w:val="00C92778"/>
    <w:rsid w:val="00D001AF"/>
    <w:rsid w:val="00D141A3"/>
    <w:rsid w:val="00D35AC4"/>
    <w:rsid w:val="00D95677"/>
    <w:rsid w:val="00EE13D2"/>
    <w:rsid w:val="00F03BDF"/>
    <w:rsid w:val="00F06513"/>
    <w:rsid w:val="00F24DF5"/>
    <w:rsid w:val="00FF70BF"/>
    <w:rsid w:val="706559D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E"/>
    <w:pPr>
      <w:widowControl w:val="0"/>
      <w:spacing w:line="480" w:lineRule="auto"/>
      <w:ind w:firstLine="709"/>
      <w:jc w:val="both"/>
    </w:pPr>
    <w:rPr>
      <w:sz w:val="24"/>
      <w:szCs w:val="24"/>
    </w:rPr>
  </w:style>
  <w:style w:type="paragraph" w:styleId="Ttulo1">
    <w:name w:val="heading 1"/>
    <w:basedOn w:val="Normal"/>
    <w:next w:val="Normal"/>
    <w:uiPriority w:val="9"/>
    <w:qFormat/>
    <w:rsid w:val="0003012E"/>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rsid w:val="0003012E"/>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rsid w:val="0003012E"/>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rsid w:val="0003012E"/>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rsid w:val="0003012E"/>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rsid w:val="0003012E"/>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3012E"/>
    <w:rPr>
      <w:b/>
      <w:bCs/>
    </w:rPr>
  </w:style>
  <w:style w:type="character" w:styleId="Refdenotaderodap">
    <w:name w:val="footnote reference"/>
    <w:uiPriority w:val="99"/>
    <w:semiHidden/>
    <w:unhideWhenUsed/>
    <w:rsid w:val="0003012E"/>
    <w:rPr>
      <w:vertAlign w:val="superscript"/>
    </w:rPr>
  </w:style>
  <w:style w:type="character" w:styleId="Hyperlink">
    <w:name w:val="Hyperlink"/>
    <w:basedOn w:val="Fontepargpadro"/>
    <w:uiPriority w:val="99"/>
    <w:unhideWhenUsed/>
    <w:rsid w:val="0003012E"/>
    <w:rPr>
      <w:color w:val="0000FF" w:themeColor="hyperlink"/>
      <w:u w:val="single"/>
    </w:rPr>
  </w:style>
  <w:style w:type="paragraph" w:styleId="Sumrio2">
    <w:name w:val="toc 2"/>
    <w:basedOn w:val="Normal"/>
    <w:next w:val="Normal"/>
    <w:uiPriority w:val="39"/>
    <w:unhideWhenUsed/>
    <w:rsid w:val="0003012E"/>
    <w:pPr>
      <w:spacing w:after="100"/>
      <w:ind w:left="240"/>
    </w:pPr>
  </w:style>
  <w:style w:type="paragraph" w:styleId="Ttulo">
    <w:name w:val="Title"/>
    <w:basedOn w:val="Normal"/>
    <w:next w:val="Normal"/>
    <w:uiPriority w:val="10"/>
    <w:qFormat/>
    <w:rsid w:val="0003012E"/>
    <w:pPr>
      <w:keepNext/>
      <w:keepLines/>
      <w:spacing w:before="480" w:after="120"/>
    </w:pPr>
    <w:rPr>
      <w:b/>
      <w:sz w:val="72"/>
      <w:szCs w:val="72"/>
    </w:rPr>
  </w:style>
  <w:style w:type="paragraph" w:styleId="NormalWeb">
    <w:name w:val="Normal (Web)"/>
    <w:basedOn w:val="Normal"/>
    <w:uiPriority w:val="99"/>
    <w:semiHidden/>
    <w:unhideWhenUsed/>
    <w:rsid w:val="0003012E"/>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rsid w:val="0003012E"/>
    <w:pPr>
      <w:spacing w:after="100"/>
      <w:ind w:left="480"/>
    </w:pPr>
  </w:style>
  <w:style w:type="paragraph" w:styleId="Textodebalo">
    <w:name w:val="Balloon Text"/>
    <w:basedOn w:val="Normal"/>
    <w:link w:val="TextodebaloChar"/>
    <w:uiPriority w:val="99"/>
    <w:semiHidden/>
    <w:unhideWhenUsed/>
    <w:rsid w:val="0003012E"/>
    <w:pPr>
      <w:spacing w:line="240" w:lineRule="auto"/>
    </w:pPr>
    <w:rPr>
      <w:rFonts w:ascii="Tahoma" w:hAnsi="Tahoma" w:cs="Tahoma"/>
      <w:sz w:val="16"/>
      <w:szCs w:val="16"/>
    </w:rPr>
  </w:style>
  <w:style w:type="paragraph" w:styleId="Subttulo">
    <w:name w:val="Subtitle"/>
    <w:basedOn w:val="Normal"/>
    <w:next w:val="Normal"/>
    <w:uiPriority w:val="11"/>
    <w:qFormat/>
    <w:rsid w:val="0003012E"/>
    <w:pPr>
      <w:keepNext/>
      <w:spacing w:before="240" w:after="120"/>
      <w:jc w:val="center"/>
    </w:pPr>
    <w:rPr>
      <w:i/>
      <w:sz w:val="28"/>
      <w:szCs w:val="28"/>
    </w:rPr>
  </w:style>
  <w:style w:type="paragraph" w:styleId="Textodenotaderodap">
    <w:name w:val="footnote text"/>
    <w:basedOn w:val="Normal"/>
    <w:link w:val="TextodenotaderodapChar"/>
    <w:rsid w:val="0003012E"/>
    <w:pPr>
      <w:suppressLineNumbers/>
      <w:suppressAutoHyphens/>
    </w:pPr>
    <w:rPr>
      <w:rFonts w:eastAsia="Times New Roman"/>
      <w:sz w:val="20"/>
      <w:szCs w:val="20"/>
      <w:lang w:eastAsia="zh-CN"/>
    </w:rPr>
  </w:style>
  <w:style w:type="paragraph" w:styleId="Sumrio1">
    <w:name w:val="toc 1"/>
    <w:basedOn w:val="Normal"/>
    <w:next w:val="Normal"/>
    <w:uiPriority w:val="39"/>
    <w:unhideWhenUsed/>
    <w:rsid w:val="0003012E"/>
    <w:pPr>
      <w:tabs>
        <w:tab w:val="left" w:pos="1100"/>
        <w:tab w:val="right" w:pos="9061"/>
      </w:tabs>
      <w:spacing w:line="360" w:lineRule="auto"/>
    </w:pPr>
  </w:style>
  <w:style w:type="table" w:customStyle="1" w:styleId="TableNormal">
    <w:name w:val="Table Normal"/>
    <w:rsid w:val="0003012E"/>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sid w:val="0003012E"/>
    <w:rPr>
      <w:rFonts w:eastAsia="Times New Roman"/>
      <w:sz w:val="20"/>
      <w:szCs w:val="20"/>
      <w:lang w:eastAsia="zh-CN"/>
    </w:rPr>
  </w:style>
  <w:style w:type="paragraph" w:customStyle="1" w:styleId="Agradecimentodedicatriaepgrafe">
    <w:name w:val="Agradecimento/dedicatória/epígrafe"/>
    <w:basedOn w:val="Normal"/>
    <w:rsid w:val="0003012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3012E"/>
    <w:pPr>
      <w:ind w:left="720"/>
      <w:contextualSpacing/>
    </w:pPr>
  </w:style>
  <w:style w:type="paragraph" w:styleId="SemEspaamento">
    <w:name w:val="No Spacing"/>
    <w:qFormat/>
    <w:rsid w:val="0003012E"/>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rsid w:val="0003012E"/>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rsid w:val="0003012E"/>
    <w:tblPr>
      <w:tblCellMar>
        <w:top w:w="0" w:type="dxa"/>
        <w:left w:w="115" w:type="dxa"/>
        <w:bottom w:w="0" w:type="dxa"/>
        <w:right w:w="115" w:type="dxa"/>
      </w:tblCellMar>
    </w:tblPr>
  </w:style>
  <w:style w:type="table" w:customStyle="1" w:styleId="Style27">
    <w:name w:val="_Style 27"/>
    <w:basedOn w:val="TableNormal"/>
    <w:rsid w:val="0003012E"/>
    <w:tblPr>
      <w:tblCellMar>
        <w:top w:w="0" w:type="dxa"/>
        <w:left w:w="115" w:type="dxa"/>
        <w:bottom w:w="0" w:type="dxa"/>
        <w:right w:w="115" w:type="dxa"/>
      </w:tblCellMar>
    </w:tblPr>
  </w:style>
  <w:style w:type="table" w:customStyle="1" w:styleId="Style28">
    <w:name w:val="_Style 28"/>
    <w:basedOn w:val="TableNormal"/>
    <w:rsid w:val="0003012E"/>
    <w:tblPr>
      <w:tblCellMar>
        <w:top w:w="0" w:type="dxa"/>
        <w:left w:w="115" w:type="dxa"/>
        <w:bottom w:w="0" w:type="dxa"/>
        <w:right w:w="115" w:type="dxa"/>
      </w:tblCellMar>
    </w:tblPr>
  </w:style>
  <w:style w:type="table" w:customStyle="1" w:styleId="Style29">
    <w:name w:val="_Style 29"/>
    <w:basedOn w:val="TableNormal"/>
    <w:rsid w:val="0003012E"/>
    <w:tblPr>
      <w:tblCellMar>
        <w:top w:w="100" w:type="dxa"/>
        <w:left w:w="100" w:type="dxa"/>
        <w:bottom w:w="100" w:type="dxa"/>
        <w:right w:w="100" w:type="dxa"/>
      </w:tblCellMar>
    </w:tblPr>
  </w:style>
  <w:style w:type="table" w:customStyle="1" w:styleId="Style30">
    <w:name w:val="_Style 30"/>
    <w:basedOn w:val="TableNormal"/>
    <w:rsid w:val="0003012E"/>
    <w:tblPr>
      <w:tblCellMar>
        <w:top w:w="100" w:type="dxa"/>
        <w:left w:w="100" w:type="dxa"/>
        <w:bottom w:w="100" w:type="dxa"/>
        <w:right w:w="100" w:type="dxa"/>
      </w:tblCellMar>
    </w:tblPr>
  </w:style>
  <w:style w:type="table" w:customStyle="1" w:styleId="Style31">
    <w:name w:val="_Style 31"/>
    <w:basedOn w:val="TableNormal"/>
    <w:rsid w:val="0003012E"/>
    <w:tblPr>
      <w:tblCellMar>
        <w:top w:w="100" w:type="dxa"/>
        <w:left w:w="100" w:type="dxa"/>
        <w:bottom w:w="100" w:type="dxa"/>
        <w:right w:w="100" w:type="dxa"/>
      </w:tblCellMar>
    </w:tblPr>
  </w:style>
  <w:style w:type="table" w:customStyle="1" w:styleId="Style32">
    <w:name w:val="_Style 32"/>
    <w:basedOn w:val="TableNormal"/>
    <w:rsid w:val="0003012E"/>
    <w:tblPr>
      <w:tblCellMar>
        <w:top w:w="100" w:type="dxa"/>
        <w:left w:w="100" w:type="dxa"/>
        <w:bottom w:w="100" w:type="dxa"/>
        <w:right w:w="100" w:type="dxa"/>
      </w:tblCellMar>
    </w:tblPr>
  </w:style>
  <w:style w:type="table" w:customStyle="1" w:styleId="Style33">
    <w:name w:val="_Style 33"/>
    <w:basedOn w:val="TableNormal"/>
    <w:rsid w:val="0003012E"/>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sid w:val="0003012E"/>
    <w:rPr>
      <w:rFonts w:ascii="Tahoma" w:hAnsi="Tahoma" w:cs="Tahoma"/>
      <w:sz w:val="16"/>
      <w:szCs w:val="16"/>
    </w:rPr>
  </w:style>
  <w:style w:type="paragraph" w:styleId="Reviso">
    <w:name w:val="Revision"/>
    <w:hidden/>
    <w:uiPriority w:val="99"/>
    <w:semiHidden/>
    <w:rsid w:val="0037068A"/>
    <w:rPr>
      <w:sz w:val="24"/>
      <w:szCs w:val="24"/>
    </w:rPr>
  </w:style>
</w:styles>
</file>

<file path=word/webSettings.xml><?xml version="1.0" encoding="utf-8"?>
<w:webSettings xmlns:r="http://schemas.openxmlformats.org/officeDocument/2006/relationships" xmlns:w="http://schemas.openxmlformats.org/wordprocessingml/2006/main">
  <w:divs>
    <w:div w:id="32268937">
      <w:bodyDiv w:val="1"/>
      <w:marLeft w:val="0"/>
      <w:marRight w:val="0"/>
      <w:marTop w:val="0"/>
      <w:marBottom w:val="0"/>
      <w:divBdr>
        <w:top w:val="none" w:sz="0" w:space="0" w:color="auto"/>
        <w:left w:val="none" w:sz="0" w:space="0" w:color="auto"/>
        <w:bottom w:val="none" w:sz="0" w:space="0" w:color="auto"/>
        <w:right w:val="none" w:sz="0" w:space="0" w:color="auto"/>
      </w:divBdr>
    </w:div>
    <w:div w:id="204482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2764C6-8DAA-40F2-AFF0-F3A43FDE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3092</Words>
  <Characters>16700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2</cp:revision>
  <dcterms:created xsi:type="dcterms:W3CDTF">2023-08-12T16:28:00Z</dcterms:created>
  <dcterms:modified xsi:type="dcterms:W3CDTF">2023-08-12T16:28:00Z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09EF0999138842589E8117D1E3A34BF0</vt:lpwstr>
  </property>
</Properties>
</file>