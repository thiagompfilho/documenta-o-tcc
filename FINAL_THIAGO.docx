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25B1" w:rsidRDefault="00EE13D2" w:rsidP="0037068A">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C325B1" w:rsidRDefault="00EE13D2" w:rsidP="0037068A">
      <w:pPr>
        <w:spacing w:line="360" w:lineRule="auto"/>
        <w:ind w:firstLine="0"/>
        <w:jc w:val="center"/>
        <w:rPr>
          <w:b/>
          <w:smallCaps/>
          <w:color w:val="000000"/>
        </w:rPr>
      </w:pPr>
      <w:r>
        <w:rPr>
          <w:b/>
          <w:smallCaps/>
          <w:color w:val="000000"/>
        </w:rPr>
        <w:t>PEDRO BOARETTO NETO</w:t>
      </w:r>
    </w:p>
    <w:p w:rsidR="00C325B1" w:rsidRDefault="00EE13D2" w:rsidP="0037068A">
      <w:pPr>
        <w:tabs>
          <w:tab w:val="center" w:pos="4536"/>
          <w:tab w:val="left" w:pos="6780"/>
        </w:tabs>
        <w:spacing w:line="300" w:lineRule="auto"/>
        <w:ind w:firstLine="0"/>
        <w:jc w:val="center"/>
        <w:rPr>
          <w:color w:val="000000"/>
        </w:rPr>
      </w:pPr>
      <w:r>
        <w:rPr>
          <w:b/>
          <w:color w:val="000000"/>
          <w:sz w:val="22"/>
          <w:szCs w:val="22"/>
        </w:rPr>
        <w:t>CURSO TÉCNICO EM INFORMÁTICA</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C325B1" w:rsidRDefault="0037068A" w:rsidP="0037068A">
      <w:pPr>
        <w:ind w:firstLine="0"/>
        <w:jc w:val="center"/>
        <w:rPr>
          <w:b/>
        </w:rPr>
      </w:pPr>
      <w:r>
        <w:rPr>
          <w:b/>
        </w:rPr>
        <w:t>THIAGO MAFRA PINTO FILHO</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37068A" w:rsidRDefault="0037068A" w:rsidP="0037068A">
      <w:pPr>
        <w:ind w:firstLine="0"/>
        <w:jc w:val="center"/>
        <w:rPr>
          <w:b/>
        </w:rPr>
      </w:pPr>
    </w:p>
    <w:p w:rsidR="00C325B1" w:rsidRPr="0037068A" w:rsidRDefault="0037068A" w:rsidP="0037068A">
      <w:pPr>
        <w:ind w:firstLine="0"/>
        <w:jc w:val="center"/>
        <w:rPr>
          <w:b/>
          <w:lang w:val="en-US"/>
        </w:rPr>
      </w:pPr>
      <w:r w:rsidRPr="0037068A">
        <w:rPr>
          <w:b/>
          <w:lang w:val="en-US"/>
        </w:rPr>
        <w:t>AGENDAMENTO DE BARBEARIA: BARBER MAN SHOP</w:t>
      </w: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rsidP="0037068A">
      <w:pPr>
        <w:jc w:val="left"/>
        <w:rPr>
          <w:b/>
          <w:lang w:val="en-US"/>
        </w:rPr>
      </w:pPr>
    </w:p>
    <w:p w:rsidR="00C325B1" w:rsidRPr="0037068A" w:rsidRDefault="00C325B1">
      <w:pPr>
        <w:rPr>
          <w:b/>
          <w:lang w:val="en-US"/>
        </w:rPr>
      </w:pPr>
    </w:p>
    <w:p w:rsidR="00C325B1" w:rsidRPr="0037068A" w:rsidRDefault="00C325B1">
      <w:pPr>
        <w:rPr>
          <w:b/>
          <w:lang w:val="en-US"/>
        </w:rPr>
      </w:pPr>
    </w:p>
    <w:p w:rsidR="00C325B1" w:rsidRPr="0037068A" w:rsidRDefault="00C325B1">
      <w:pPr>
        <w:rPr>
          <w:b/>
          <w:lang w:val="en-US"/>
        </w:rPr>
      </w:pPr>
    </w:p>
    <w:p w:rsidR="00C325B1" w:rsidRPr="0037068A" w:rsidRDefault="00C325B1" w:rsidP="00966490">
      <w:pPr>
        <w:spacing w:line="300" w:lineRule="auto"/>
        <w:ind w:firstLine="0"/>
        <w:rPr>
          <w:b/>
          <w:color w:val="000000"/>
          <w:lang w:val="en-US"/>
        </w:rPr>
      </w:pPr>
    </w:p>
    <w:p w:rsidR="00966490" w:rsidRDefault="00EE13D2" w:rsidP="00966490">
      <w:pPr>
        <w:spacing w:line="300" w:lineRule="auto"/>
        <w:ind w:firstLine="0"/>
        <w:jc w:val="center"/>
        <w:rPr>
          <w:b/>
          <w:color w:val="000000"/>
        </w:rPr>
      </w:pPr>
      <w:r>
        <w:rPr>
          <w:b/>
          <w:color w:val="000000"/>
        </w:rPr>
        <w:t xml:space="preserve">CASCAVEL </w:t>
      </w:r>
      <w:r w:rsidR="00966490">
        <w:rPr>
          <w:b/>
          <w:color w:val="000000"/>
        </w:rPr>
        <w:t>–</w:t>
      </w:r>
      <w:r>
        <w:rPr>
          <w:b/>
          <w:color w:val="000000"/>
        </w:rPr>
        <w:t xml:space="preserve"> PR</w:t>
      </w:r>
    </w:p>
    <w:p w:rsidR="00C325B1" w:rsidRDefault="00EE13D2" w:rsidP="00966490">
      <w:pPr>
        <w:spacing w:line="300" w:lineRule="auto"/>
        <w:ind w:firstLine="0"/>
        <w:jc w:val="center"/>
        <w:rPr>
          <w:b/>
        </w:rPr>
      </w:pPr>
      <w:r>
        <w:rPr>
          <w:b/>
          <w:color w:val="000000"/>
        </w:rPr>
        <w:t>202</w:t>
      </w:r>
      <w:r>
        <w:rPr>
          <w:b/>
        </w:rPr>
        <w:t>3</w:t>
      </w:r>
    </w:p>
    <w:p w:rsidR="0037068A" w:rsidRDefault="0037068A" w:rsidP="00966490">
      <w:pPr>
        <w:spacing w:line="300" w:lineRule="auto"/>
        <w:ind w:firstLine="0"/>
        <w:jc w:val="center"/>
        <w:rPr>
          <w:b/>
        </w:rPr>
      </w:pPr>
    </w:p>
    <w:p w:rsidR="0037068A" w:rsidRDefault="0037068A" w:rsidP="00966490">
      <w:pPr>
        <w:spacing w:line="300" w:lineRule="auto"/>
        <w:ind w:firstLine="0"/>
        <w:jc w:val="center"/>
        <w:rPr>
          <w:b/>
        </w:rPr>
      </w:pPr>
    </w:p>
    <w:p w:rsidR="0037068A" w:rsidRPr="00966490" w:rsidRDefault="0037068A" w:rsidP="00966490">
      <w:pPr>
        <w:spacing w:line="300" w:lineRule="auto"/>
        <w:ind w:firstLine="0"/>
        <w:jc w:val="center"/>
        <w:rPr>
          <w:b/>
          <w:color w:val="000000"/>
        </w:rPr>
      </w:pPr>
    </w:p>
    <w:p w:rsidR="00C325B1" w:rsidRDefault="0037068A">
      <w:pPr>
        <w:ind w:firstLine="0"/>
        <w:jc w:val="center"/>
        <w:rPr>
          <w:b/>
        </w:rPr>
      </w:pPr>
      <w:r>
        <w:rPr>
          <w:b/>
        </w:rPr>
        <w:lastRenderedPageBreak/>
        <w:t>THIAGO MAFRA PINTO FILHO</w:t>
      </w:r>
    </w:p>
    <w:p w:rsidR="00C325B1" w:rsidRDefault="00C325B1">
      <w:pPr>
        <w:jc w:val="center"/>
        <w:rPr>
          <w:b/>
        </w:rPr>
      </w:pPr>
    </w:p>
    <w:p w:rsidR="00C325B1" w:rsidRDefault="00C325B1">
      <w:pPr>
        <w:jc w:val="center"/>
        <w:rPr>
          <w:b/>
        </w:rPr>
      </w:pPr>
    </w:p>
    <w:p w:rsidR="00C325B1" w:rsidRDefault="00C325B1">
      <w:pPr>
        <w:jc w:val="center"/>
        <w:rPr>
          <w:b/>
        </w:rPr>
      </w:pPr>
    </w:p>
    <w:p w:rsidR="00C325B1" w:rsidRDefault="00C325B1">
      <w:pPr>
        <w:ind w:firstLine="0"/>
        <w:jc w:val="center"/>
        <w:rPr>
          <w:b/>
        </w:rPr>
      </w:pPr>
    </w:p>
    <w:p w:rsidR="00C325B1" w:rsidRPr="003F0FC9" w:rsidRDefault="0037068A" w:rsidP="0037068A">
      <w:pPr>
        <w:ind w:firstLine="0"/>
        <w:jc w:val="center"/>
        <w:rPr>
          <w:b/>
          <w:lang w:val="en-US"/>
        </w:rPr>
      </w:pPr>
      <w:r w:rsidRPr="003F0FC9">
        <w:rPr>
          <w:b/>
          <w:lang w:val="en-US"/>
        </w:rPr>
        <w:t>AGENDAMENTO DE BARBEARIA: BARBER MAN SHOP</w:t>
      </w:r>
    </w:p>
    <w:p w:rsidR="00C325B1" w:rsidRPr="003F0FC9" w:rsidRDefault="00C325B1">
      <w:pPr>
        <w:jc w:val="center"/>
        <w:rPr>
          <w:b/>
          <w:lang w:val="en-US"/>
        </w:rPr>
      </w:pPr>
    </w:p>
    <w:p w:rsidR="00C325B1" w:rsidRPr="003F0FC9" w:rsidRDefault="00C325B1">
      <w:pPr>
        <w:rPr>
          <w:b/>
          <w:lang w:val="en-US"/>
        </w:rPr>
      </w:pPr>
    </w:p>
    <w:p w:rsidR="00C325B1" w:rsidRPr="003F0FC9" w:rsidRDefault="00C325B1">
      <w:pPr>
        <w:rPr>
          <w:b/>
          <w:lang w:val="en-US"/>
        </w:rPr>
      </w:pPr>
    </w:p>
    <w:p w:rsidR="00C325B1" w:rsidRPr="003F0FC9" w:rsidRDefault="00C325B1">
      <w:pPr>
        <w:rPr>
          <w:lang w:val="en-US"/>
        </w:rPr>
      </w:pPr>
    </w:p>
    <w:p w:rsidR="00C325B1" w:rsidRPr="003F0FC9" w:rsidRDefault="00C325B1">
      <w:pPr>
        <w:rPr>
          <w:lang w:val="en-US"/>
        </w:rPr>
      </w:pPr>
    </w:p>
    <w:p w:rsidR="00C325B1" w:rsidRDefault="00EE13D2">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C325B1" w:rsidRDefault="00C325B1">
      <w:pPr>
        <w:spacing w:line="240" w:lineRule="auto"/>
        <w:ind w:left="4560" w:firstLine="0"/>
        <w:rPr>
          <w:color w:val="000000"/>
        </w:rPr>
      </w:pPr>
    </w:p>
    <w:p w:rsidR="00C325B1" w:rsidRDefault="00EE13D2">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2"/>
      </w:r>
    </w:p>
    <w:p w:rsidR="00C325B1" w:rsidRDefault="00EE13D2">
      <w:pPr>
        <w:spacing w:line="240" w:lineRule="auto"/>
        <w:ind w:left="5672" w:firstLine="0"/>
        <w:jc w:val="right"/>
      </w:pPr>
      <w:r>
        <w:t>Prof. Reinaldo C. da Silva</w:t>
      </w:r>
      <w:r>
        <w:rPr>
          <w:vertAlign w:val="superscript"/>
        </w:rPr>
        <w:t>2</w:t>
      </w:r>
    </w:p>
    <w:p w:rsidR="00C325B1" w:rsidRDefault="00EE13D2">
      <w:pPr>
        <w:jc w:val="right"/>
      </w:pPr>
      <w:r>
        <w:tab/>
      </w:r>
      <w:r>
        <w:tab/>
      </w:r>
      <w:r>
        <w:tab/>
      </w:r>
      <w:r>
        <w:tab/>
      </w:r>
      <w:r>
        <w:tab/>
      </w:r>
      <w:r>
        <w:tab/>
      </w:r>
      <w:r>
        <w:tab/>
        <w:t>Prof. Célia K.Cabral</w:t>
      </w:r>
      <w:r>
        <w:rPr>
          <w:vertAlign w:val="superscript"/>
        </w:rPr>
        <w:t>3</w:t>
      </w:r>
    </w:p>
    <w:p w:rsidR="00C325B1" w:rsidRDefault="00C325B1"/>
    <w:p w:rsidR="00C325B1" w:rsidRDefault="00C325B1">
      <w:pPr>
        <w:spacing w:line="300" w:lineRule="auto"/>
        <w:ind w:firstLine="0"/>
        <w:rPr>
          <w:b/>
          <w:color w:val="000000"/>
        </w:rPr>
      </w:pPr>
    </w:p>
    <w:p w:rsidR="00C325B1" w:rsidRDefault="00EE13D2">
      <w:pPr>
        <w:spacing w:line="300" w:lineRule="auto"/>
        <w:ind w:firstLine="0"/>
        <w:jc w:val="center"/>
        <w:rPr>
          <w:b/>
          <w:color w:val="000000"/>
        </w:rPr>
      </w:pPr>
      <w:r>
        <w:rPr>
          <w:b/>
          <w:color w:val="000000"/>
        </w:rPr>
        <w:t>CASCAVEL - PR</w:t>
      </w:r>
    </w:p>
    <w:p w:rsidR="00C325B1" w:rsidRDefault="00EE13D2">
      <w:pPr>
        <w:spacing w:line="300" w:lineRule="auto"/>
        <w:ind w:firstLine="0"/>
        <w:jc w:val="center"/>
        <w:rPr>
          <w:b/>
          <w:color w:val="000000"/>
        </w:rPr>
      </w:pPr>
      <w:r>
        <w:rPr>
          <w:b/>
          <w:color w:val="000000"/>
        </w:rPr>
        <w:t>2023</w:t>
      </w:r>
    </w:p>
    <w:p w:rsidR="00AA1E6B" w:rsidRDefault="00AA1E6B">
      <w:pPr>
        <w:spacing w:line="300" w:lineRule="auto"/>
        <w:ind w:firstLine="0"/>
        <w:jc w:val="center"/>
        <w:rPr>
          <w:b/>
          <w:color w:val="000000"/>
        </w:rPr>
      </w:pPr>
    </w:p>
    <w:p w:rsidR="00C325B1" w:rsidRDefault="0037068A" w:rsidP="0037068A">
      <w:pPr>
        <w:ind w:firstLine="0"/>
        <w:jc w:val="center"/>
        <w:rPr>
          <w:b/>
        </w:rPr>
      </w:pPr>
      <w:r>
        <w:rPr>
          <w:b/>
        </w:rPr>
        <w:t>THIAGO MAFRA PINTO FILHO</w:t>
      </w:r>
    </w:p>
    <w:p w:rsidR="00C325B1" w:rsidRDefault="00C325B1" w:rsidP="0037068A">
      <w:pPr>
        <w:jc w:val="center"/>
        <w:rPr>
          <w:b/>
        </w:rPr>
      </w:pPr>
    </w:p>
    <w:p w:rsidR="00C325B1" w:rsidRDefault="00C325B1" w:rsidP="0037068A">
      <w:pPr>
        <w:jc w:val="center"/>
        <w:rPr>
          <w:b/>
        </w:rPr>
      </w:pPr>
    </w:p>
    <w:p w:rsidR="00C325B1" w:rsidRDefault="00C325B1" w:rsidP="0037068A">
      <w:pPr>
        <w:jc w:val="center"/>
        <w:rPr>
          <w:b/>
        </w:rPr>
      </w:pPr>
    </w:p>
    <w:p w:rsidR="00C325B1" w:rsidRDefault="00C325B1" w:rsidP="0037068A">
      <w:pPr>
        <w:ind w:firstLine="0"/>
        <w:jc w:val="center"/>
        <w:rPr>
          <w:b/>
        </w:rPr>
      </w:pPr>
    </w:p>
    <w:p w:rsidR="00C325B1" w:rsidRPr="003F0FC9" w:rsidRDefault="0037068A" w:rsidP="0037068A">
      <w:pPr>
        <w:ind w:firstLine="0"/>
        <w:jc w:val="center"/>
        <w:rPr>
          <w:b/>
          <w:lang w:val="en-US"/>
        </w:rPr>
      </w:pPr>
      <w:r w:rsidRPr="003F0FC9">
        <w:rPr>
          <w:b/>
          <w:lang w:val="en-US"/>
        </w:rPr>
        <w:t>AGENDAMENTO DE BARBEARIA: BARBER MAN SHOP</w:t>
      </w:r>
    </w:p>
    <w:p w:rsidR="00C325B1" w:rsidRPr="003F0FC9" w:rsidRDefault="00C325B1" w:rsidP="0037068A">
      <w:pPr>
        <w:jc w:val="left"/>
        <w:rPr>
          <w:b/>
          <w:lang w:val="en-US"/>
        </w:rPr>
      </w:pPr>
    </w:p>
    <w:p w:rsidR="00C325B1" w:rsidRPr="003F0FC9" w:rsidRDefault="00C325B1">
      <w:pPr>
        <w:jc w:val="center"/>
        <w:rPr>
          <w:b/>
          <w:lang w:val="en-US"/>
        </w:rPr>
      </w:pPr>
    </w:p>
    <w:p w:rsidR="00C325B1" w:rsidRPr="003F0FC9" w:rsidRDefault="00C325B1">
      <w:pPr>
        <w:spacing w:line="360" w:lineRule="auto"/>
        <w:ind w:firstLine="0"/>
        <w:jc w:val="center"/>
        <w:rPr>
          <w:smallCaps/>
          <w:color w:val="000000"/>
          <w:lang w:val="en-US"/>
        </w:rPr>
      </w:pPr>
    </w:p>
    <w:p w:rsidR="00C325B1" w:rsidRDefault="00EE13D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C325B1" w:rsidRDefault="00C325B1">
      <w:pPr>
        <w:spacing w:line="360" w:lineRule="auto"/>
        <w:ind w:firstLine="0"/>
        <w:jc w:val="center"/>
        <w:rPr>
          <w:color w:val="000000"/>
        </w:rPr>
      </w:pPr>
    </w:p>
    <w:p w:rsidR="00C325B1" w:rsidRDefault="00EE13D2">
      <w:pPr>
        <w:spacing w:line="360" w:lineRule="auto"/>
        <w:ind w:firstLine="0"/>
        <w:jc w:val="center"/>
        <w:rPr>
          <w:color w:val="000000"/>
        </w:rPr>
      </w:pPr>
      <w:r>
        <w:rPr>
          <w:color w:val="000000"/>
        </w:rPr>
        <w:t>Cascavel, Pr., xx de Xxxxx de 2023</w:t>
      </w:r>
    </w:p>
    <w:p w:rsidR="00C325B1" w:rsidRDefault="00EE13D2">
      <w:pPr>
        <w:spacing w:line="360" w:lineRule="auto"/>
        <w:ind w:firstLine="0"/>
        <w:jc w:val="center"/>
        <w:rPr>
          <w:b/>
          <w:color w:val="000000"/>
        </w:rPr>
      </w:pPr>
      <w:r>
        <w:rPr>
          <w:b/>
          <w:color w:val="000000"/>
        </w:rPr>
        <w:t>COMISSÃO EXAMINADOR</w:t>
      </w:r>
    </w:p>
    <w:p w:rsidR="00C325B1" w:rsidRDefault="00C325B1">
      <w:pPr>
        <w:spacing w:line="360" w:lineRule="auto"/>
        <w:ind w:firstLine="0"/>
        <w:jc w:val="center"/>
        <w:rPr>
          <w:b/>
          <w:color w:val="000000"/>
        </w:rPr>
      </w:pPr>
    </w:p>
    <w:tbl>
      <w:tblPr>
        <w:tblStyle w:val="Style26"/>
        <w:tblW w:w="8504" w:type="dxa"/>
        <w:tblInd w:w="108" w:type="dxa"/>
        <w:tblLayout w:type="fixed"/>
        <w:tblLook w:val="04A0"/>
      </w:tblPr>
      <w:tblGrid>
        <w:gridCol w:w="4252"/>
        <w:gridCol w:w="4252"/>
      </w:tblGrid>
      <w:tr w:rsidR="00C325B1">
        <w:tc>
          <w:tcPr>
            <w:tcW w:w="4252" w:type="dxa"/>
            <w:shd w:val="clear" w:color="auto" w:fill="auto"/>
          </w:tcPr>
          <w:p w:rsidR="00C325B1" w:rsidRDefault="00EE13D2">
            <w:pPr>
              <w:ind w:firstLine="0"/>
              <w:jc w:val="left"/>
            </w:pPr>
            <w:r>
              <w:rPr>
                <w:color w:val="000000"/>
              </w:rPr>
              <w:t>______________________________</w:t>
            </w:r>
          </w:p>
          <w:p w:rsidR="00C325B1" w:rsidRDefault="00EE13D2">
            <w:pPr>
              <w:spacing w:line="240" w:lineRule="auto"/>
              <w:ind w:firstLine="0"/>
              <w:jc w:val="center"/>
            </w:pPr>
            <w:r>
              <w:rPr>
                <w:color w:val="000000"/>
              </w:rPr>
              <w:t>Profª. Aparecida da S. Ferreira</w:t>
            </w:r>
            <w:r>
              <w:rPr>
                <w:color w:val="000000"/>
                <w:vertAlign w:val="superscript"/>
              </w:rPr>
              <w:t>1</w:t>
            </w:r>
          </w:p>
          <w:p w:rsidR="00C325B1" w:rsidRDefault="00EE13D2">
            <w:pPr>
              <w:spacing w:line="240" w:lineRule="auto"/>
              <w:ind w:firstLine="0"/>
              <w:jc w:val="center"/>
              <w:rPr>
                <w:color w:val="000000"/>
              </w:rPr>
            </w:pPr>
            <w:r>
              <w:rPr>
                <w:color w:val="000000"/>
              </w:rPr>
              <w:t>Especialista em Tecnologia da Informação</w:t>
            </w:r>
          </w:p>
          <w:p w:rsidR="00C325B1" w:rsidRDefault="00EE13D2">
            <w:pPr>
              <w:spacing w:after="14" w:line="240" w:lineRule="auto"/>
              <w:ind w:left="10" w:right="344" w:hanging="10"/>
              <w:jc w:val="center"/>
            </w:pPr>
            <w:r>
              <w:rPr>
                <w:i/>
                <w:sz w:val="20"/>
                <w:szCs w:val="20"/>
              </w:rPr>
              <w:t>Faculdade de Ciências Sociais Aplicadas de Cascavel</w:t>
            </w:r>
          </w:p>
          <w:p w:rsidR="00C325B1" w:rsidRDefault="00EE13D2">
            <w:pPr>
              <w:spacing w:line="240" w:lineRule="auto"/>
              <w:ind w:firstLine="0"/>
            </w:pPr>
            <w:r>
              <w:t xml:space="preserve">                  Orientadora</w:t>
            </w:r>
          </w:p>
          <w:p w:rsidR="00C325B1" w:rsidRDefault="00C325B1">
            <w:pPr>
              <w:ind w:firstLine="0"/>
              <w:jc w:val="center"/>
              <w:rPr>
                <w:color w:val="000000"/>
              </w:rPr>
            </w:pPr>
          </w:p>
        </w:tc>
        <w:tc>
          <w:tcPr>
            <w:tcW w:w="4252" w:type="dxa"/>
            <w:shd w:val="clear" w:color="auto" w:fill="auto"/>
          </w:tcPr>
          <w:p w:rsidR="00C325B1" w:rsidRDefault="00EE13D2">
            <w:pPr>
              <w:ind w:firstLine="0"/>
              <w:jc w:val="left"/>
            </w:pPr>
            <w:r>
              <w:rPr>
                <w:color w:val="000000"/>
              </w:rPr>
              <w:t>______________________________</w:t>
            </w:r>
          </w:p>
          <w:p w:rsidR="00C325B1" w:rsidRDefault="00EE13D2">
            <w:pPr>
              <w:spacing w:line="240" w:lineRule="auto"/>
              <w:ind w:firstLine="0"/>
              <w:jc w:val="center"/>
            </w:pPr>
            <w:r>
              <w:rPr>
                <w:color w:val="000000"/>
              </w:rPr>
              <w:t xml:space="preserve">Prof. </w:t>
            </w:r>
            <w:r>
              <w:t>Reinaldo</w:t>
            </w:r>
          </w:p>
          <w:p w:rsidR="00C325B1" w:rsidRDefault="00C325B1">
            <w:pPr>
              <w:spacing w:line="240" w:lineRule="auto"/>
              <w:ind w:firstLine="0"/>
              <w:jc w:val="center"/>
            </w:pPr>
          </w:p>
          <w:p w:rsidR="00C325B1" w:rsidRDefault="00C325B1">
            <w:pPr>
              <w:spacing w:line="240" w:lineRule="auto"/>
              <w:ind w:firstLine="0"/>
              <w:jc w:val="center"/>
              <w:rPr>
                <w:color w:val="000000"/>
              </w:rPr>
            </w:pPr>
          </w:p>
          <w:p w:rsidR="00C325B1" w:rsidRDefault="00EE13D2">
            <w:pPr>
              <w:tabs>
                <w:tab w:val="left" w:pos="8130"/>
              </w:tabs>
              <w:spacing w:line="360" w:lineRule="auto"/>
              <w:ind w:firstLine="0"/>
              <w:jc w:val="center"/>
            </w:pPr>
            <w:r>
              <w:rPr>
                <w:color w:val="000000"/>
              </w:rPr>
              <w:t>Web Design</w:t>
            </w:r>
          </w:p>
        </w:tc>
      </w:tr>
      <w:tr w:rsidR="00C325B1">
        <w:tc>
          <w:tcPr>
            <w:tcW w:w="4252" w:type="dxa"/>
            <w:shd w:val="clear" w:color="auto" w:fill="auto"/>
          </w:tcPr>
          <w:p w:rsidR="00C325B1" w:rsidRDefault="00EE13D2">
            <w:pPr>
              <w:spacing w:line="240" w:lineRule="auto"/>
              <w:ind w:firstLine="0"/>
              <w:jc w:val="left"/>
            </w:pPr>
            <w:r>
              <w:rPr>
                <w:color w:val="000000"/>
              </w:rPr>
              <w:t>______________________________</w:t>
            </w:r>
          </w:p>
          <w:p w:rsidR="00C325B1" w:rsidRDefault="00C325B1">
            <w:pPr>
              <w:spacing w:line="240" w:lineRule="auto"/>
              <w:ind w:firstLine="0"/>
              <w:jc w:val="center"/>
              <w:rPr>
                <w:color w:val="000000"/>
              </w:rPr>
            </w:pPr>
          </w:p>
          <w:p w:rsidR="00C325B1" w:rsidRDefault="00EE13D2">
            <w:pPr>
              <w:spacing w:line="240" w:lineRule="auto"/>
              <w:ind w:firstLine="0"/>
              <w:jc w:val="center"/>
            </w:pPr>
            <w:r>
              <w:rPr>
                <w:color w:val="000000"/>
              </w:rPr>
              <w:t>Profª. Célia Kouth Cabral</w:t>
            </w:r>
          </w:p>
          <w:p w:rsidR="00C325B1" w:rsidRDefault="00EE13D2">
            <w:pPr>
              <w:spacing w:line="240" w:lineRule="auto"/>
              <w:ind w:firstLine="0"/>
              <w:jc w:val="center"/>
            </w:pPr>
            <w:r>
              <w:rPr>
                <w:color w:val="000000"/>
              </w:rPr>
              <w:t>Pós-graduada em Sistemas Distribuídos JAVA.</w:t>
            </w:r>
          </w:p>
          <w:p w:rsidR="00C325B1" w:rsidRDefault="00EE13D2">
            <w:pPr>
              <w:spacing w:line="240" w:lineRule="auto"/>
              <w:ind w:firstLine="0"/>
              <w:jc w:val="center"/>
            </w:pPr>
            <w:r>
              <w:rPr>
                <w:color w:val="000000"/>
                <w:sz w:val="20"/>
                <w:szCs w:val="20"/>
              </w:rPr>
              <w:t xml:space="preserve"> Universidade Tecnológica Federal do Paraná - UTFPR</w:t>
            </w:r>
          </w:p>
          <w:p w:rsidR="00C325B1" w:rsidRDefault="00EE13D2">
            <w:pPr>
              <w:spacing w:line="240" w:lineRule="auto"/>
              <w:ind w:firstLine="0"/>
            </w:pPr>
            <w:r>
              <w:t xml:space="preserve">                  Banco de dados</w:t>
            </w:r>
          </w:p>
          <w:p w:rsidR="00C325B1" w:rsidRDefault="00C325B1">
            <w:pPr>
              <w:tabs>
                <w:tab w:val="left" w:pos="8130"/>
              </w:tabs>
              <w:spacing w:line="240" w:lineRule="auto"/>
              <w:ind w:firstLine="0"/>
              <w:jc w:val="center"/>
              <w:rPr>
                <w:color w:val="000000"/>
              </w:rPr>
            </w:pPr>
          </w:p>
        </w:tc>
        <w:tc>
          <w:tcPr>
            <w:tcW w:w="4252" w:type="dxa"/>
            <w:shd w:val="clear" w:color="auto" w:fill="auto"/>
          </w:tcPr>
          <w:p w:rsidR="00C325B1" w:rsidRDefault="00EE13D2">
            <w:pPr>
              <w:spacing w:line="240" w:lineRule="auto"/>
              <w:ind w:firstLine="0"/>
              <w:jc w:val="left"/>
            </w:pPr>
            <w:r>
              <w:rPr>
                <w:color w:val="000000"/>
              </w:rPr>
              <w:t>______________________________</w:t>
            </w:r>
          </w:p>
          <w:p w:rsidR="00C325B1" w:rsidRDefault="00C325B1">
            <w:pPr>
              <w:spacing w:line="240" w:lineRule="auto"/>
              <w:ind w:firstLine="0"/>
              <w:jc w:val="center"/>
              <w:rPr>
                <w:color w:val="000000"/>
              </w:rPr>
            </w:pPr>
          </w:p>
          <w:p w:rsidR="00C325B1" w:rsidRDefault="00EE13D2">
            <w:pPr>
              <w:spacing w:line="240" w:lineRule="auto"/>
              <w:ind w:firstLine="0"/>
              <w:jc w:val="center"/>
            </w:pPr>
            <w:r>
              <w:rPr>
                <w:color w:val="000000"/>
              </w:rPr>
              <w:t>Profª  Ana Cristina Santana</w:t>
            </w:r>
          </w:p>
          <w:p w:rsidR="00C325B1" w:rsidRDefault="00EE13D2">
            <w:pPr>
              <w:spacing w:line="240" w:lineRule="auto"/>
              <w:ind w:firstLine="0"/>
              <w:jc w:val="center"/>
              <w:rPr>
                <w:color w:val="000000"/>
              </w:rPr>
            </w:pPr>
            <w:r>
              <w:rPr>
                <w:color w:val="000000"/>
              </w:rPr>
              <w:t>Especialista em Gestão e Docência no ensino superior, médio e técnico.</w:t>
            </w:r>
          </w:p>
          <w:p w:rsidR="00C325B1" w:rsidRDefault="00EE13D2">
            <w:pPr>
              <w:spacing w:line="240" w:lineRule="auto"/>
              <w:ind w:firstLine="0"/>
              <w:jc w:val="center"/>
            </w:pPr>
            <w:r>
              <w:rPr>
                <w:color w:val="000000"/>
              </w:rPr>
              <w:t>Coordenadora de curso</w:t>
            </w:r>
          </w:p>
          <w:p w:rsidR="00C325B1" w:rsidRDefault="00C325B1">
            <w:pPr>
              <w:tabs>
                <w:tab w:val="left" w:pos="8130"/>
              </w:tabs>
              <w:spacing w:line="240" w:lineRule="auto"/>
              <w:ind w:firstLine="0"/>
              <w:jc w:val="center"/>
              <w:rPr>
                <w:color w:val="000000"/>
              </w:rPr>
            </w:pPr>
          </w:p>
        </w:tc>
      </w:tr>
      <w:tr w:rsidR="00C325B1">
        <w:tc>
          <w:tcPr>
            <w:tcW w:w="4252" w:type="dxa"/>
            <w:shd w:val="clear" w:color="auto" w:fill="auto"/>
          </w:tcPr>
          <w:p w:rsidR="00C325B1" w:rsidRDefault="00C325B1">
            <w:pPr>
              <w:spacing w:line="240" w:lineRule="auto"/>
              <w:ind w:firstLine="0"/>
              <w:jc w:val="left"/>
              <w:rPr>
                <w:color w:val="000000"/>
              </w:rPr>
            </w:pPr>
          </w:p>
        </w:tc>
        <w:tc>
          <w:tcPr>
            <w:tcW w:w="4252" w:type="dxa"/>
            <w:shd w:val="clear" w:color="auto" w:fill="auto"/>
          </w:tcPr>
          <w:p w:rsidR="00C325B1" w:rsidRDefault="00C325B1">
            <w:pPr>
              <w:spacing w:line="240" w:lineRule="auto"/>
              <w:ind w:firstLine="0"/>
              <w:jc w:val="left"/>
              <w:rPr>
                <w:color w:val="000000"/>
              </w:rPr>
            </w:pPr>
          </w:p>
        </w:tc>
      </w:tr>
    </w:tbl>
    <w:p w:rsidR="00C325B1" w:rsidRDefault="00C325B1">
      <w:pPr>
        <w:spacing w:line="360" w:lineRule="auto"/>
        <w:ind w:firstLine="0"/>
        <w:jc w:val="center"/>
        <w:rPr>
          <w:b/>
          <w:color w:val="000000"/>
        </w:rPr>
      </w:pPr>
    </w:p>
    <w:sdt>
      <w:sdtPr>
        <w:rPr>
          <w:rFonts w:ascii="Arial" w:eastAsia="Arial" w:hAnsi="Arial" w:cs="Arial"/>
          <w:color w:val="auto"/>
          <w:sz w:val="24"/>
          <w:szCs w:val="24"/>
        </w:rPr>
        <w:id w:val="1504157693"/>
        <w:docPartObj>
          <w:docPartGallery w:val="Table of Contents"/>
          <w:docPartUnique/>
        </w:docPartObj>
      </w:sdtPr>
      <w:sdtEndPr>
        <w:rPr>
          <w:b/>
          <w:bCs/>
        </w:rPr>
      </w:sdtEndPr>
      <w:sdtContent>
        <w:p w:rsidR="001F5E56" w:rsidRDefault="001F5E56" w:rsidP="001F5E56">
          <w:pPr>
            <w:pStyle w:val="CabealhodoSumrio"/>
            <w:spacing w:line="360" w:lineRule="auto"/>
          </w:pPr>
          <w:r>
            <w:t>Sumário</w:t>
          </w:r>
        </w:p>
        <w:p w:rsidR="001F5E56" w:rsidRPr="001F5E56" w:rsidRDefault="00934A15" w:rsidP="001F5E56">
          <w:pPr>
            <w:pStyle w:val="Sumrio1"/>
            <w:rPr>
              <w:rFonts w:asciiTheme="minorHAnsi" w:eastAsiaTheme="minorEastAsia" w:hAnsiTheme="minorHAnsi" w:cstheme="minorBidi"/>
              <w:noProof/>
              <w:kern w:val="2"/>
              <w:sz w:val="22"/>
              <w:szCs w:val="22"/>
            </w:rPr>
          </w:pPr>
          <w:r w:rsidRPr="00934A15">
            <w:fldChar w:fldCharType="begin"/>
          </w:r>
          <w:r w:rsidR="001F5E56">
            <w:instrText xml:space="preserve"> TOC \o "1-3" \h \z \u </w:instrText>
          </w:r>
          <w:r w:rsidRPr="00934A15">
            <w:fldChar w:fldCharType="separate"/>
          </w:r>
          <w:hyperlink w:anchor="_Toc148250615" w:history="1">
            <w:r w:rsidR="001F5E56" w:rsidRPr="0026471F">
              <w:rPr>
                <w:rStyle w:val="Hyperlink"/>
                <w:noProof/>
              </w:rPr>
              <w:t>1</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INTRODUÇÃO</w:t>
            </w:r>
            <w:r w:rsidR="001F5E56">
              <w:rPr>
                <w:noProof/>
                <w:webHidden/>
              </w:rPr>
              <w:tab/>
            </w:r>
            <w:r>
              <w:rPr>
                <w:noProof/>
                <w:webHidden/>
              </w:rPr>
              <w:fldChar w:fldCharType="begin"/>
            </w:r>
            <w:r w:rsidR="001F5E56">
              <w:rPr>
                <w:noProof/>
                <w:webHidden/>
              </w:rPr>
              <w:instrText xml:space="preserve"> PAGEREF _Toc148250615 \h </w:instrText>
            </w:r>
            <w:r>
              <w:rPr>
                <w:noProof/>
                <w:webHidden/>
              </w:rPr>
            </w:r>
            <w:r>
              <w:rPr>
                <w:noProof/>
                <w:webHidden/>
              </w:rPr>
              <w:fldChar w:fldCharType="separate"/>
            </w:r>
            <w:r w:rsidR="004353AD">
              <w:rPr>
                <w:noProof/>
                <w:webHidden/>
              </w:rPr>
              <w:t>5</w:t>
            </w:r>
            <w:r>
              <w:rPr>
                <w:noProof/>
                <w:webHidden/>
              </w:rPr>
              <w:fldChar w:fldCharType="end"/>
            </w:r>
          </w:hyperlink>
        </w:p>
        <w:p w:rsidR="001F5E56" w:rsidRPr="001F5E56" w:rsidRDefault="00934A15" w:rsidP="001F5E56">
          <w:pPr>
            <w:pStyle w:val="Sumrio2"/>
            <w:tabs>
              <w:tab w:val="left" w:pos="1540"/>
              <w:tab w:val="right" w:leader="dot" w:pos="9061"/>
            </w:tabs>
            <w:spacing w:line="360" w:lineRule="auto"/>
            <w:rPr>
              <w:rFonts w:asciiTheme="minorHAnsi" w:eastAsiaTheme="minorEastAsia" w:hAnsiTheme="minorHAnsi" w:cstheme="minorBidi"/>
              <w:noProof/>
              <w:kern w:val="2"/>
              <w:sz w:val="22"/>
              <w:szCs w:val="22"/>
            </w:rPr>
          </w:pPr>
          <w:hyperlink w:anchor="_Toc148250616" w:history="1">
            <w:r w:rsidR="001F5E56" w:rsidRPr="0026471F">
              <w:rPr>
                <w:rStyle w:val="Hyperlink"/>
                <w:noProof/>
              </w:rPr>
              <w:t>1.1</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Apresentação do Problema</w:t>
            </w:r>
            <w:r w:rsidR="001F5E56">
              <w:rPr>
                <w:noProof/>
                <w:webHidden/>
              </w:rPr>
              <w:tab/>
            </w:r>
            <w:r>
              <w:rPr>
                <w:noProof/>
                <w:webHidden/>
              </w:rPr>
              <w:fldChar w:fldCharType="begin"/>
            </w:r>
            <w:r w:rsidR="001F5E56">
              <w:rPr>
                <w:noProof/>
                <w:webHidden/>
              </w:rPr>
              <w:instrText xml:space="preserve"> PAGEREF _Toc148250616 \h </w:instrText>
            </w:r>
            <w:r>
              <w:rPr>
                <w:noProof/>
                <w:webHidden/>
              </w:rPr>
            </w:r>
            <w:r>
              <w:rPr>
                <w:noProof/>
                <w:webHidden/>
              </w:rPr>
              <w:fldChar w:fldCharType="separate"/>
            </w:r>
            <w:r w:rsidR="004353AD">
              <w:rPr>
                <w:noProof/>
                <w:webHidden/>
              </w:rPr>
              <w:t>6</w:t>
            </w:r>
            <w:r>
              <w:rPr>
                <w:noProof/>
                <w:webHidden/>
              </w:rPr>
              <w:fldChar w:fldCharType="end"/>
            </w:r>
          </w:hyperlink>
        </w:p>
        <w:p w:rsidR="001F5E56" w:rsidRPr="001F5E56" w:rsidRDefault="00934A15" w:rsidP="001F5E56">
          <w:pPr>
            <w:pStyle w:val="Sumrio1"/>
            <w:rPr>
              <w:rFonts w:asciiTheme="minorHAnsi" w:eastAsiaTheme="minorEastAsia" w:hAnsiTheme="minorHAnsi" w:cstheme="minorBidi"/>
              <w:noProof/>
              <w:kern w:val="2"/>
              <w:sz w:val="22"/>
              <w:szCs w:val="22"/>
            </w:rPr>
          </w:pPr>
          <w:hyperlink w:anchor="_Toc148250617" w:history="1">
            <w:r w:rsidR="001F5E56" w:rsidRPr="0026471F">
              <w:rPr>
                <w:rStyle w:val="Hyperlink"/>
                <w:noProof/>
              </w:rPr>
              <w:t>2</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OBJETIVOS</w:t>
            </w:r>
            <w:r w:rsidR="001F5E56">
              <w:rPr>
                <w:noProof/>
                <w:webHidden/>
              </w:rPr>
              <w:tab/>
            </w:r>
            <w:r>
              <w:rPr>
                <w:noProof/>
                <w:webHidden/>
              </w:rPr>
              <w:fldChar w:fldCharType="begin"/>
            </w:r>
            <w:r w:rsidR="001F5E56">
              <w:rPr>
                <w:noProof/>
                <w:webHidden/>
              </w:rPr>
              <w:instrText xml:space="preserve"> PAGEREF _Toc148250617 \h </w:instrText>
            </w:r>
            <w:r>
              <w:rPr>
                <w:noProof/>
                <w:webHidden/>
              </w:rPr>
            </w:r>
            <w:r>
              <w:rPr>
                <w:noProof/>
                <w:webHidden/>
              </w:rPr>
              <w:fldChar w:fldCharType="separate"/>
            </w:r>
            <w:r w:rsidR="004353AD">
              <w:rPr>
                <w:noProof/>
                <w:webHidden/>
              </w:rPr>
              <w:t>7</w:t>
            </w:r>
            <w:r>
              <w:rPr>
                <w:noProof/>
                <w:webHidden/>
              </w:rPr>
              <w:fldChar w:fldCharType="end"/>
            </w:r>
          </w:hyperlink>
        </w:p>
        <w:p w:rsidR="001F5E56" w:rsidRPr="001F5E56" w:rsidRDefault="00934A15" w:rsidP="001F5E56">
          <w:pPr>
            <w:pStyle w:val="Sumrio1"/>
            <w:rPr>
              <w:rFonts w:asciiTheme="minorHAnsi" w:eastAsiaTheme="minorEastAsia" w:hAnsiTheme="minorHAnsi" w:cstheme="minorBidi"/>
              <w:noProof/>
              <w:kern w:val="2"/>
              <w:sz w:val="22"/>
              <w:szCs w:val="22"/>
            </w:rPr>
          </w:pPr>
          <w:hyperlink w:anchor="_Toc148250618" w:history="1">
            <w:r w:rsidR="001F5E56" w:rsidRPr="0026471F">
              <w:rPr>
                <w:rStyle w:val="Hyperlink"/>
                <w:noProof/>
              </w:rPr>
              <w:t>3</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METODOLOGIA</w:t>
            </w:r>
            <w:r w:rsidR="001F5E56">
              <w:rPr>
                <w:noProof/>
                <w:webHidden/>
              </w:rPr>
              <w:tab/>
            </w:r>
            <w:r>
              <w:rPr>
                <w:noProof/>
                <w:webHidden/>
              </w:rPr>
              <w:fldChar w:fldCharType="begin"/>
            </w:r>
            <w:r w:rsidR="001F5E56">
              <w:rPr>
                <w:noProof/>
                <w:webHidden/>
              </w:rPr>
              <w:instrText xml:space="preserve"> PAGEREF _Toc148250618 \h </w:instrText>
            </w:r>
            <w:r>
              <w:rPr>
                <w:noProof/>
                <w:webHidden/>
              </w:rPr>
            </w:r>
            <w:r>
              <w:rPr>
                <w:noProof/>
                <w:webHidden/>
              </w:rPr>
              <w:fldChar w:fldCharType="separate"/>
            </w:r>
            <w:r w:rsidR="004353AD">
              <w:rPr>
                <w:noProof/>
                <w:webHidden/>
              </w:rPr>
              <w:t>8</w:t>
            </w:r>
            <w:r>
              <w:rPr>
                <w:noProof/>
                <w:webHidden/>
              </w:rPr>
              <w:fldChar w:fldCharType="end"/>
            </w:r>
          </w:hyperlink>
        </w:p>
        <w:p w:rsidR="001F5E56" w:rsidRPr="001F5E56" w:rsidRDefault="00934A15" w:rsidP="001F5E56">
          <w:pPr>
            <w:pStyle w:val="Sumrio1"/>
            <w:rPr>
              <w:rFonts w:asciiTheme="minorHAnsi" w:eastAsiaTheme="minorEastAsia" w:hAnsiTheme="minorHAnsi" w:cstheme="minorBidi"/>
              <w:noProof/>
              <w:kern w:val="2"/>
              <w:sz w:val="22"/>
              <w:szCs w:val="22"/>
            </w:rPr>
          </w:pPr>
          <w:hyperlink w:anchor="_Toc148250619" w:history="1">
            <w:r w:rsidR="001F5E56" w:rsidRPr="0026471F">
              <w:rPr>
                <w:rStyle w:val="Hyperlink"/>
                <w:noProof/>
              </w:rPr>
              <w:t xml:space="preserve">4 </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REFERENCIAL TEÓRICO</w:t>
            </w:r>
            <w:r w:rsidR="001F5E56">
              <w:rPr>
                <w:noProof/>
                <w:webHidden/>
              </w:rPr>
              <w:tab/>
            </w:r>
            <w:r>
              <w:rPr>
                <w:noProof/>
                <w:webHidden/>
              </w:rPr>
              <w:fldChar w:fldCharType="begin"/>
            </w:r>
            <w:r w:rsidR="001F5E56">
              <w:rPr>
                <w:noProof/>
                <w:webHidden/>
              </w:rPr>
              <w:instrText xml:space="preserve"> PAGEREF _Toc148250619 \h </w:instrText>
            </w:r>
            <w:r>
              <w:rPr>
                <w:noProof/>
                <w:webHidden/>
              </w:rPr>
            </w:r>
            <w:r>
              <w:rPr>
                <w:noProof/>
                <w:webHidden/>
              </w:rPr>
              <w:fldChar w:fldCharType="separate"/>
            </w:r>
            <w:r w:rsidR="004353AD">
              <w:rPr>
                <w:noProof/>
                <w:webHidden/>
              </w:rPr>
              <w:t>9</w:t>
            </w:r>
            <w:r>
              <w:rPr>
                <w:noProof/>
                <w:webHidden/>
              </w:rPr>
              <w:fldChar w:fldCharType="end"/>
            </w:r>
          </w:hyperlink>
        </w:p>
        <w:p w:rsidR="001F5E56" w:rsidRPr="001F5E56" w:rsidRDefault="00934A15" w:rsidP="001F5E56">
          <w:pPr>
            <w:pStyle w:val="Sumrio1"/>
            <w:rPr>
              <w:rFonts w:asciiTheme="minorHAnsi" w:eastAsiaTheme="minorEastAsia" w:hAnsiTheme="minorHAnsi" w:cstheme="minorBidi"/>
              <w:noProof/>
              <w:kern w:val="2"/>
              <w:sz w:val="22"/>
              <w:szCs w:val="22"/>
            </w:rPr>
          </w:pPr>
          <w:hyperlink w:anchor="_Toc148250620" w:history="1">
            <w:r w:rsidR="001F5E56" w:rsidRPr="0026471F">
              <w:rPr>
                <w:rStyle w:val="Hyperlink"/>
                <w:noProof/>
              </w:rPr>
              <w:t>5 DOCUMENTAÇÃO do projeto</w:t>
            </w:r>
            <w:r w:rsidR="001F5E56">
              <w:rPr>
                <w:noProof/>
                <w:webHidden/>
              </w:rPr>
              <w:tab/>
            </w:r>
            <w:r>
              <w:rPr>
                <w:noProof/>
                <w:webHidden/>
              </w:rPr>
              <w:fldChar w:fldCharType="begin"/>
            </w:r>
            <w:r w:rsidR="001F5E56">
              <w:rPr>
                <w:noProof/>
                <w:webHidden/>
              </w:rPr>
              <w:instrText xml:space="preserve"> PAGEREF _Toc148250620 \h </w:instrText>
            </w:r>
            <w:r>
              <w:rPr>
                <w:noProof/>
                <w:webHidden/>
              </w:rPr>
            </w:r>
            <w:r>
              <w:rPr>
                <w:noProof/>
                <w:webHidden/>
              </w:rPr>
              <w:fldChar w:fldCharType="separate"/>
            </w:r>
            <w:r w:rsidR="004353AD">
              <w:rPr>
                <w:noProof/>
                <w:webHidden/>
              </w:rPr>
              <w:t>11</w:t>
            </w:r>
            <w:r>
              <w:rPr>
                <w:noProof/>
                <w:webHidden/>
              </w:rPr>
              <w:fldChar w:fldCharType="end"/>
            </w:r>
          </w:hyperlink>
        </w:p>
        <w:p w:rsidR="001F5E56" w:rsidRPr="001F5E56" w:rsidRDefault="00934A15" w:rsidP="001F5E56">
          <w:pPr>
            <w:pStyle w:val="Sumrio2"/>
            <w:tabs>
              <w:tab w:val="right" w:leader="dot" w:pos="9061"/>
            </w:tabs>
            <w:spacing w:line="360" w:lineRule="auto"/>
            <w:rPr>
              <w:rFonts w:asciiTheme="minorHAnsi" w:eastAsiaTheme="minorEastAsia" w:hAnsiTheme="minorHAnsi" w:cstheme="minorBidi"/>
              <w:noProof/>
              <w:kern w:val="2"/>
              <w:sz w:val="22"/>
              <w:szCs w:val="22"/>
            </w:rPr>
          </w:pPr>
          <w:hyperlink w:anchor="_Toc148250621" w:history="1">
            <w:r w:rsidR="001F5E56" w:rsidRPr="0026471F">
              <w:rPr>
                <w:rStyle w:val="Hyperlink"/>
                <w:noProof/>
              </w:rPr>
              <w:t>5.1 Requisitos</w:t>
            </w:r>
            <w:r w:rsidR="001F5E56">
              <w:rPr>
                <w:noProof/>
                <w:webHidden/>
              </w:rPr>
              <w:tab/>
            </w:r>
            <w:r>
              <w:rPr>
                <w:noProof/>
                <w:webHidden/>
              </w:rPr>
              <w:fldChar w:fldCharType="begin"/>
            </w:r>
            <w:r w:rsidR="001F5E56">
              <w:rPr>
                <w:noProof/>
                <w:webHidden/>
              </w:rPr>
              <w:instrText xml:space="preserve"> PAGEREF _Toc148250621 \h </w:instrText>
            </w:r>
            <w:r>
              <w:rPr>
                <w:noProof/>
                <w:webHidden/>
              </w:rPr>
            </w:r>
            <w:r>
              <w:rPr>
                <w:noProof/>
                <w:webHidden/>
              </w:rPr>
              <w:fldChar w:fldCharType="separate"/>
            </w:r>
            <w:r w:rsidR="004353AD">
              <w:rPr>
                <w:noProof/>
                <w:webHidden/>
              </w:rPr>
              <w:t>11</w:t>
            </w:r>
            <w:r>
              <w:rPr>
                <w:noProof/>
                <w:webHidden/>
              </w:rPr>
              <w:fldChar w:fldCharType="end"/>
            </w:r>
          </w:hyperlink>
        </w:p>
        <w:p w:rsidR="001F5E56" w:rsidRPr="001F5E56" w:rsidRDefault="00934A15" w:rsidP="001F5E56">
          <w:pPr>
            <w:pStyle w:val="Sumrio3"/>
            <w:tabs>
              <w:tab w:val="right" w:leader="dot" w:pos="9061"/>
            </w:tabs>
            <w:spacing w:line="360" w:lineRule="auto"/>
            <w:rPr>
              <w:rFonts w:asciiTheme="minorHAnsi" w:eastAsiaTheme="minorEastAsia" w:hAnsiTheme="minorHAnsi" w:cstheme="minorBidi"/>
              <w:noProof/>
              <w:kern w:val="2"/>
              <w:sz w:val="22"/>
              <w:szCs w:val="22"/>
            </w:rPr>
          </w:pPr>
          <w:hyperlink w:anchor="_Toc148250622" w:history="1">
            <w:r w:rsidR="001F5E56" w:rsidRPr="0026471F">
              <w:rPr>
                <w:rStyle w:val="Hyperlink"/>
                <w:b/>
                <w:noProof/>
              </w:rPr>
              <w:t>5.1.2 Requisitos não funcionais</w:t>
            </w:r>
            <w:r w:rsidR="001F5E56">
              <w:rPr>
                <w:noProof/>
                <w:webHidden/>
              </w:rPr>
              <w:tab/>
            </w:r>
            <w:r>
              <w:rPr>
                <w:noProof/>
                <w:webHidden/>
              </w:rPr>
              <w:fldChar w:fldCharType="begin"/>
            </w:r>
            <w:r w:rsidR="001F5E56">
              <w:rPr>
                <w:noProof/>
                <w:webHidden/>
              </w:rPr>
              <w:instrText xml:space="preserve"> PAGEREF _Toc148250622 \h </w:instrText>
            </w:r>
            <w:r>
              <w:rPr>
                <w:noProof/>
                <w:webHidden/>
              </w:rPr>
            </w:r>
            <w:r>
              <w:rPr>
                <w:noProof/>
                <w:webHidden/>
              </w:rPr>
              <w:fldChar w:fldCharType="separate"/>
            </w:r>
            <w:r w:rsidR="004353AD">
              <w:rPr>
                <w:noProof/>
                <w:webHidden/>
              </w:rPr>
              <w:t>12</w:t>
            </w:r>
            <w:r>
              <w:rPr>
                <w:noProof/>
                <w:webHidden/>
              </w:rPr>
              <w:fldChar w:fldCharType="end"/>
            </w:r>
          </w:hyperlink>
        </w:p>
        <w:p w:rsidR="001F5E56" w:rsidRPr="001F5E56" w:rsidRDefault="00934A15" w:rsidP="001F5E56">
          <w:pPr>
            <w:pStyle w:val="Sumrio2"/>
            <w:tabs>
              <w:tab w:val="left" w:pos="1540"/>
              <w:tab w:val="right" w:leader="dot" w:pos="9061"/>
            </w:tabs>
            <w:spacing w:line="360" w:lineRule="auto"/>
            <w:rPr>
              <w:rFonts w:asciiTheme="minorHAnsi" w:eastAsiaTheme="minorEastAsia" w:hAnsiTheme="minorHAnsi" w:cstheme="minorBidi"/>
              <w:noProof/>
              <w:kern w:val="2"/>
              <w:sz w:val="22"/>
              <w:szCs w:val="22"/>
            </w:rPr>
          </w:pPr>
          <w:hyperlink w:anchor="_Toc148250623" w:history="1">
            <w:r w:rsidR="001F5E56" w:rsidRPr="0026471F">
              <w:rPr>
                <w:rStyle w:val="Hyperlink"/>
                <w:noProof/>
              </w:rPr>
              <w:t>5.2</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Diagrama de Contexto</w:t>
            </w:r>
            <w:r w:rsidR="001F5E56">
              <w:rPr>
                <w:noProof/>
                <w:webHidden/>
              </w:rPr>
              <w:tab/>
            </w:r>
            <w:r>
              <w:rPr>
                <w:noProof/>
                <w:webHidden/>
              </w:rPr>
              <w:fldChar w:fldCharType="begin"/>
            </w:r>
            <w:r w:rsidR="001F5E56">
              <w:rPr>
                <w:noProof/>
                <w:webHidden/>
              </w:rPr>
              <w:instrText xml:space="preserve"> PAGEREF _Toc148250623 \h </w:instrText>
            </w:r>
            <w:r>
              <w:rPr>
                <w:noProof/>
                <w:webHidden/>
              </w:rPr>
            </w:r>
            <w:r>
              <w:rPr>
                <w:noProof/>
                <w:webHidden/>
              </w:rPr>
              <w:fldChar w:fldCharType="separate"/>
            </w:r>
            <w:r w:rsidR="004353AD">
              <w:rPr>
                <w:noProof/>
                <w:webHidden/>
              </w:rPr>
              <w:t>13</w:t>
            </w:r>
            <w:r>
              <w:rPr>
                <w:noProof/>
                <w:webHidden/>
              </w:rPr>
              <w:fldChar w:fldCharType="end"/>
            </w:r>
          </w:hyperlink>
        </w:p>
        <w:p w:rsidR="001F5E56" w:rsidRPr="001F5E56" w:rsidRDefault="00934A15" w:rsidP="001F5E56">
          <w:pPr>
            <w:pStyle w:val="Sumrio2"/>
            <w:tabs>
              <w:tab w:val="left" w:pos="1540"/>
              <w:tab w:val="right" w:leader="dot" w:pos="9061"/>
            </w:tabs>
            <w:spacing w:line="360" w:lineRule="auto"/>
            <w:rPr>
              <w:rFonts w:asciiTheme="minorHAnsi" w:eastAsiaTheme="minorEastAsia" w:hAnsiTheme="minorHAnsi" w:cstheme="minorBidi"/>
              <w:noProof/>
              <w:kern w:val="2"/>
              <w:sz w:val="22"/>
              <w:szCs w:val="22"/>
            </w:rPr>
          </w:pPr>
          <w:hyperlink w:anchor="_Toc148250624" w:history="1">
            <w:r w:rsidR="001F5E56" w:rsidRPr="0026471F">
              <w:rPr>
                <w:rStyle w:val="Hyperlink"/>
                <w:noProof/>
              </w:rPr>
              <w:t>5.3</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Diagrama de Fluxo de dados</w:t>
            </w:r>
            <w:r w:rsidR="001F5E56">
              <w:rPr>
                <w:noProof/>
                <w:webHidden/>
              </w:rPr>
              <w:tab/>
            </w:r>
            <w:r>
              <w:rPr>
                <w:noProof/>
                <w:webHidden/>
              </w:rPr>
              <w:fldChar w:fldCharType="begin"/>
            </w:r>
            <w:r w:rsidR="001F5E56">
              <w:rPr>
                <w:noProof/>
                <w:webHidden/>
              </w:rPr>
              <w:instrText xml:space="preserve"> PAGEREF _Toc148250624 \h </w:instrText>
            </w:r>
            <w:r>
              <w:rPr>
                <w:noProof/>
                <w:webHidden/>
              </w:rPr>
            </w:r>
            <w:r>
              <w:rPr>
                <w:noProof/>
                <w:webHidden/>
              </w:rPr>
              <w:fldChar w:fldCharType="separate"/>
            </w:r>
            <w:r w:rsidR="004353AD">
              <w:rPr>
                <w:noProof/>
                <w:webHidden/>
              </w:rPr>
              <w:t>14</w:t>
            </w:r>
            <w:r>
              <w:rPr>
                <w:noProof/>
                <w:webHidden/>
              </w:rPr>
              <w:fldChar w:fldCharType="end"/>
            </w:r>
          </w:hyperlink>
        </w:p>
        <w:p w:rsidR="001F5E56" w:rsidRPr="001F5E56" w:rsidRDefault="00934A15" w:rsidP="001F5E56">
          <w:pPr>
            <w:pStyle w:val="Sumrio2"/>
            <w:tabs>
              <w:tab w:val="left" w:pos="1540"/>
              <w:tab w:val="right" w:leader="dot" w:pos="9061"/>
            </w:tabs>
            <w:spacing w:line="360" w:lineRule="auto"/>
            <w:rPr>
              <w:rFonts w:asciiTheme="minorHAnsi" w:eastAsiaTheme="minorEastAsia" w:hAnsiTheme="minorHAnsi" w:cstheme="minorBidi"/>
              <w:noProof/>
              <w:kern w:val="2"/>
              <w:sz w:val="22"/>
              <w:szCs w:val="22"/>
            </w:rPr>
          </w:pPr>
          <w:hyperlink w:anchor="_Toc148250625" w:history="1">
            <w:r w:rsidR="001F5E56" w:rsidRPr="0026471F">
              <w:rPr>
                <w:rStyle w:val="Hyperlink"/>
                <w:noProof/>
              </w:rPr>
              <w:t>5.4</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Diagrama de Entidade e relacionamento</w:t>
            </w:r>
            <w:r w:rsidR="001F5E56">
              <w:rPr>
                <w:noProof/>
                <w:webHidden/>
              </w:rPr>
              <w:tab/>
            </w:r>
            <w:r>
              <w:rPr>
                <w:noProof/>
                <w:webHidden/>
              </w:rPr>
              <w:fldChar w:fldCharType="begin"/>
            </w:r>
            <w:r w:rsidR="001F5E56">
              <w:rPr>
                <w:noProof/>
                <w:webHidden/>
              </w:rPr>
              <w:instrText xml:space="preserve"> PAGEREF _Toc148250625 \h </w:instrText>
            </w:r>
            <w:r>
              <w:rPr>
                <w:noProof/>
                <w:webHidden/>
              </w:rPr>
            </w:r>
            <w:r>
              <w:rPr>
                <w:noProof/>
                <w:webHidden/>
              </w:rPr>
              <w:fldChar w:fldCharType="separate"/>
            </w:r>
            <w:r w:rsidR="004353AD">
              <w:rPr>
                <w:noProof/>
                <w:webHidden/>
              </w:rPr>
              <w:t>16</w:t>
            </w:r>
            <w:r>
              <w:rPr>
                <w:noProof/>
                <w:webHidden/>
              </w:rPr>
              <w:fldChar w:fldCharType="end"/>
            </w:r>
          </w:hyperlink>
        </w:p>
        <w:p w:rsidR="001F5E56" w:rsidRPr="001F5E56" w:rsidRDefault="00934A15" w:rsidP="001F5E56">
          <w:pPr>
            <w:pStyle w:val="Sumrio2"/>
            <w:tabs>
              <w:tab w:val="left" w:pos="1540"/>
              <w:tab w:val="right" w:leader="dot" w:pos="9061"/>
            </w:tabs>
            <w:spacing w:line="360" w:lineRule="auto"/>
            <w:rPr>
              <w:rFonts w:asciiTheme="minorHAnsi" w:eastAsiaTheme="minorEastAsia" w:hAnsiTheme="minorHAnsi" w:cstheme="minorBidi"/>
              <w:noProof/>
              <w:kern w:val="2"/>
              <w:sz w:val="22"/>
              <w:szCs w:val="22"/>
            </w:rPr>
          </w:pPr>
          <w:hyperlink w:anchor="_Toc148250626" w:history="1">
            <w:r w:rsidR="001F5E56" w:rsidRPr="0026471F">
              <w:rPr>
                <w:rStyle w:val="Hyperlink"/>
                <w:noProof/>
              </w:rPr>
              <w:t>5.5</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Dicionário de Dados</w:t>
            </w:r>
            <w:r w:rsidR="001F5E56">
              <w:rPr>
                <w:noProof/>
                <w:webHidden/>
              </w:rPr>
              <w:tab/>
            </w:r>
            <w:r>
              <w:rPr>
                <w:noProof/>
                <w:webHidden/>
              </w:rPr>
              <w:fldChar w:fldCharType="begin"/>
            </w:r>
            <w:r w:rsidR="001F5E56">
              <w:rPr>
                <w:noProof/>
                <w:webHidden/>
              </w:rPr>
              <w:instrText xml:space="preserve"> PAGEREF _Toc148250626 \h </w:instrText>
            </w:r>
            <w:r>
              <w:rPr>
                <w:noProof/>
                <w:webHidden/>
              </w:rPr>
            </w:r>
            <w:r>
              <w:rPr>
                <w:noProof/>
                <w:webHidden/>
              </w:rPr>
              <w:fldChar w:fldCharType="separate"/>
            </w:r>
            <w:r w:rsidR="004353AD">
              <w:rPr>
                <w:noProof/>
                <w:webHidden/>
              </w:rPr>
              <w:t>17</w:t>
            </w:r>
            <w:r>
              <w:rPr>
                <w:noProof/>
                <w:webHidden/>
              </w:rPr>
              <w:fldChar w:fldCharType="end"/>
            </w:r>
          </w:hyperlink>
        </w:p>
        <w:p w:rsidR="001F5E56" w:rsidRPr="001F5E56" w:rsidRDefault="00934A15" w:rsidP="001F5E56">
          <w:pPr>
            <w:pStyle w:val="Sumrio2"/>
            <w:tabs>
              <w:tab w:val="left" w:pos="1540"/>
              <w:tab w:val="right" w:leader="dot" w:pos="9061"/>
            </w:tabs>
            <w:spacing w:line="360" w:lineRule="auto"/>
            <w:rPr>
              <w:rFonts w:asciiTheme="minorHAnsi" w:eastAsiaTheme="minorEastAsia" w:hAnsiTheme="minorHAnsi" w:cstheme="minorBidi"/>
              <w:noProof/>
              <w:kern w:val="2"/>
              <w:sz w:val="22"/>
              <w:szCs w:val="22"/>
            </w:rPr>
          </w:pPr>
          <w:hyperlink w:anchor="_Toc148250627" w:history="1">
            <w:r w:rsidR="001F5E56" w:rsidRPr="0026471F">
              <w:rPr>
                <w:rStyle w:val="Hyperlink"/>
                <w:noProof/>
              </w:rPr>
              <w:t>5.6</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Diagrama de Caso de Uso</w:t>
            </w:r>
            <w:r w:rsidR="001F5E56">
              <w:rPr>
                <w:noProof/>
                <w:webHidden/>
              </w:rPr>
              <w:tab/>
            </w:r>
            <w:r>
              <w:rPr>
                <w:noProof/>
                <w:webHidden/>
              </w:rPr>
              <w:fldChar w:fldCharType="begin"/>
            </w:r>
            <w:r w:rsidR="001F5E56">
              <w:rPr>
                <w:noProof/>
                <w:webHidden/>
              </w:rPr>
              <w:instrText xml:space="preserve"> PAGEREF _Toc148250627 \h </w:instrText>
            </w:r>
            <w:r>
              <w:rPr>
                <w:noProof/>
                <w:webHidden/>
              </w:rPr>
            </w:r>
            <w:r>
              <w:rPr>
                <w:noProof/>
                <w:webHidden/>
              </w:rPr>
              <w:fldChar w:fldCharType="separate"/>
            </w:r>
            <w:r w:rsidR="004353AD">
              <w:rPr>
                <w:noProof/>
                <w:webHidden/>
              </w:rPr>
              <w:t>20</w:t>
            </w:r>
            <w:r>
              <w:rPr>
                <w:noProof/>
                <w:webHidden/>
              </w:rPr>
              <w:fldChar w:fldCharType="end"/>
            </w:r>
          </w:hyperlink>
        </w:p>
        <w:p w:rsidR="001F5E56" w:rsidRPr="001F5E56" w:rsidRDefault="00934A15" w:rsidP="001F5E56">
          <w:pPr>
            <w:pStyle w:val="Sumrio2"/>
            <w:tabs>
              <w:tab w:val="left" w:pos="1540"/>
              <w:tab w:val="right" w:leader="dot" w:pos="9061"/>
            </w:tabs>
            <w:spacing w:line="360" w:lineRule="auto"/>
            <w:rPr>
              <w:rFonts w:asciiTheme="minorHAnsi" w:eastAsiaTheme="minorEastAsia" w:hAnsiTheme="minorHAnsi" w:cstheme="minorBidi"/>
              <w:noProof/>
              <w:kern w:val="2"/>
              <w:sz w:val="22"/>
              <w:szCs w:val="22"/>
            </w:rPr>
          </w:pPr>
          <w:hyperlink w:anchor="_Toc148250628" w:history="1">
            <w:r w:rsidR="001F5E56" w:rsidRPr="0026471F">
              <w:rPr>
                <w:rStyle w:val="Hyperlink"/>
                <w:noProof/>
              </w:rPr>
              <w:t>5.7</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Diagrama de Classe</w:t>
            </w:r>
            <w:r w:rsidR="001F5E56">
              <w:rPr>
                <w:noProof/>
                <w:webHidden/>
              </w:rPr>
              <w:tab/>
            </w:r>
            <w:r>
              <w:rPr>
                <w:noProof/>
                <w:webHidden/>
              </w:rPr>
              <w:fldChar w:fldCharType="begin"/>
            </w:r>
            <w:r w:rsidR="001F5E56">
              <w:rPr>
                <w:noProof/>
                <w:webHidden/>
              </w:rPr>
              <w:instrText xml:space="preserve"> PAGEREF _Toc148250628 \h </w:instrText>
            </w:r>
            <w:r>
              <w:rPr>
                <w:noProof/>
                <w:webHidden/>
              </w:rPr>
            </w:r>
            <w:r>
              <w:rPr>
                <w:noProof/>
                <w:webHidden/>
              </w:rPr>
              <w:fldChar w:fldCharType="separate"/>
            </w:r>
            <w:r w:rsidR="004353AD">
              <w:rPr>
                <w:noProof/>
                <w:webHidden/>
              </w:rPr>
              <w:t>22</w:t>
            </w:r>
            <w:r>
              <w:rPr>
                <w:noProof/>
                <w:webHidden/>
              </w:rPr>
              <w:fldChar w:fldCharType="end"/>
            </w:r>
          </w:hyperlink>
        </w:p>
        <w:p w:rsidR="001F5E56" w:rsidRPr="001F5E56" w:rsidRDefault="00934A15" w:rsidP="001F5E56">
          <w:pPr>
            <w:pStyle w:val="Sumrio2"/>
            <w:tabs>
              <w:tab w:val="left" w:pos="1540"/>
              <w:tab w:val="right" w:leader="dot" w:pos="9061"/>
            </w:tabs>
            <w:spacing w:line="360" w:lineRule="auto"/>
            <w:rPr>
              <w:rFonts w:asciiTheme="minorHAnsi" w:eastAsiaTheme="minorEastAsia" w:hAnsiTheme="minorHAnsi" w:cstheme="minorBidi"/>
              <w:noProof/>
              <w:kern w:val="2"/>
              <w:sz w:val="22"/>
              <w:szCs w:val="22"/>
            </w:rPr>
          </w:pPr>
          <w:hyperlink w:anchor="_Toc148250629" w:history="1">
            <w:r w:rsidR="001F5E56" w:rsidRPr="0026471F">
              <w:rPr>
                <w:rStyle w:val="Hyperlink"/>
                <w:noProof/>
              </w:rPr>
              <w:t>5.8</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Diagrama de Sequência</w:t>
            </w:r>
            <w:r w:rsidR="001F5E56">
              <w:rPr>
                <w:noProof/>
                <w:webHidden/>
              </w:rPr>
              <w:tab/>
            </w:r>
            <w:r>
              <w:rPr>
                <w:noProof/>
                <w:webHidden/>
              </w:rPr>
              <w:fldChar w:fldCharType="begin"/>
            </w:r>
            <w:r w:rsidR="001F5E56">
              <w:rPr>
                <w:noProof/>
                <w:webHidden/>
              </w:rPr>
              <w:instrText xml:space="preserve"> PAGEREF _Toc148250629 \h </w:instrText>
            </w:r>
            <w:r>
              <w:rPr>
                <w:noProof/>
                <w:webHidden/>
              </w:rPr>
            </w:r>
            <w:r>
              <w:rPr>
                <w:noProof/>
                <w:webHidden/>
              </w:rPr>
              <w:fldChar w:fldCharType="separate"/>
            </w:r>
            <w:r w:rsidR="004353AD">
              <w:rPr>
                <w:noProof/>
                <w:webHidden/>
              </w:rPr>
              <w:t>23</w:t>
            </w:r>
            <w:r>
              <w:rPr>
                <w:noProof/>
                <w:webHidden/>
              </w:rPr>
              <w:fldChar w:fldCharType="end"/>
            </w:r>
          </w:hyperlink>
        </w:p>
        <w:p w:rsidR="001F5E56" w:rsidRPr="001F5E56" w:rsidRDefault="00934A15" w:rsidP="001F5E56">
          <w:pPr>
            <w:pStyle w:val="Sumrio2"/>
            <w:tabs>
              <w:tab w:val="left" w:pos="1540"/>
              <w:tab w:val="right" w:leader="dot" w:pos="9061"/>
            </w:tabs>
            <w:spacing w:line="360" w:lineRule="auto"/>
            <w:rPr>
              <w:rFonts w:asciiTheme="minorHAnsi" w:eastAsiaTheme="minorEastAsia" w:hAnsiTheme="minorHAnsi" w:cstheme="minorBidi"/>
              <w:noProof/>
              <w:kern w:val="2"/>
              <w:sz w:val="22"/>
              <w:szCs w:val="22"/>
            </w:rPr>
          </w:pPr>
          <w:hyperlink w:anchor="_Toc148250630" w:history="1">
            <w:r w:rsidR="001F5E56" w:rsidRPr="0026471F">
              <w:rPr>
                <w:rStyle w:val="Hyperlink"/>
                <w:noProof/>
              </w:rPr>
              <w:t>5.9</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Diagrama de Atividade</w:t>
            </w:r>
            <w:r w:rsidR="001F5E56">
              <w:rPr>
                <w:noProof/>
                <w:webHidden/>
              </w:rPr>
              <w:tab/>
            </w:r>
            <w:r>
              <w:rPr>
                <w:noProof/>
                <w:webHidden/>
              </w:rPr>
              <w:fldChar w:fldCharType="begin"/>
            </w:r>
            <w:r w:rsidR="001F5E56">
              <w:rPr>
                <w:noProof/>
                <w:webHidden/>
              </w:rPr>
              <w:instrText xml:space="preserve"> PAGEREF _Toc148250630 \h </w:instrText>
            </w:r>
            <w:r>
              <w:rPr>
                <w:noProof/>
                <w:webHidden/>
              </w:rPr>
            </w:r>
            <w:r>
              <w:rPr>
                <w:noProof/>
                <w:webHidden/>
              </w:rPr>
              <w:fldChar w:fldCharType="separate"/>
            </w:r>
            <w:r w:rsidR="004353AD">
              <w:rPr>
                <w:noProof/>
                <w:webHidden/>
              </w:rPr>
              <w:t>25</w:t>
            </w:r>
            <w:r>
              <w:rPr>
                <w:noProof/>
                <w:webHidden/>
              </w:rPr>
              <w:fldChar w:fldCharType="end"/>
            </w:r>
          </w:hyperlink>
        </w:p>
        <w:p w:rsidR="001F5E56" w:rsidRPr="001F5E56" w:rsidRDefault="00934A15" w:rsidP="001F5E56">
          <w:pPr>
            <w:pStyle w:val="Sumrio1"/>
            <w:rPr>
              <w:rFonts w:asciiTheme="minorHAnsi" w:eastAsiaTheme="minorEastAsia" w:hAnsiTheme="minorHAnsi" w:cstheme="minorBidi"/>
              <w:noProof/>
              <w:kern w:val="2"/>
              <w:sz w:val="22"/>
              <w:szCs w:val="22"/>
            </w:rPr>
          </w:pPr>
          <w:hyperlink w:anchor="_Toc148250631" w:history="1">
            <w:r w:rsidR="001F5E56" w:rsidRPr="0026471F">
              <w:rPr>
                <w:rStyle w:val="Hyperlink"/>
                <w:noProof/>
              </w:rPr>
              <w:t>6</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Telas</w:t>
            </w:r>
            <w:r w:rsidR="001F5E56">
              <w:rPr>
                <w:noProof/>
                <w:webHidden/>
              </w:rPr>
              <w:tab/>
            </w:r>
            <w:r>
              <w:rPr>
                <w:noProof/>
                <w:webHidden/>
              </w:rPr>
              <w:fldChar w:fldCharType="begin"/>
            </w:r>
            <w:r w:rsidR="001F5E56">
              <w:rPr>
                <w:noProof/>
                <w:webHidden/>
              </w:rPr>
              <w:instrText xml:space="preserve"> PAGEREF _Toc148250631 \h </w:instrText>
            </w:r>
            <w:r>
              <w:rPr>
                <w:noProof/>
                <w:webHidden/>
              </w:rPr>
            </w:r>
            <w:r>
              <w:rPr>
                <w:noProof/>
                <w:webHidden/>
              </w:rPr>
              <w:fldChar w:fldCharType="separate"/>
            </w:r>
            <w:r w:rsidR="004353AD">
              <w:rPr>
                <w:noProof/>
                <w:webHidden/>
              </w:rPr>
              <w:t>26</w:t>
            </w:r>
            <w:r>
              <w:rPr>
                <w:noProof/>
                <w:webHidden/>
              </w:rPr>
              <w:fldChar w:fldCharType="end"/>
            </w:r>
          </w:hyperlink>
        </w:p>
        <w:p w:rsidR="001F5E56" w:rsidRPr="001F5E56" w:rsidRDefault="00934A15" w:rsidP="001F5E56">
          <w:pPr>
            <w:pStyle w:val="Sumrio1"/>
            <w:rPr>
              <w:rFonts w:asciiTheme="minorHAnsi" w:eastAsiaTheme="minorEastAsia" w:hAnsiTheme="minorHAnsi" w:cstheme="minorBidi"/>
              <w:noProof/>
              <w:kern w:val="2"/>
              <w:sz w:val="22"/>
              <w:szCs w:val="22"/>
            </w:rPr>
          </w:pPr>
          <w:hyperlink w:anchor="_Toc148250632" w:history="1">
            <w:r w:rsidR="001F5E56" w:rsidRPr="0026471F">
              <w:rPr>
                <w:rStyle w:val="Hyperlink"/>
                <w:noProof/>
              </w:rPr>
              <w:t>7</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Conclusão</w:t>
            </w:r>
            <w:r w:rsidR="001F5E56">
              <w:rPr>
                <w:noProof/>
                <w:webHidden/>
              </w:rPr>
              <w:tab/>
            </w:r>
            <w:r>
              <w:rPr>
                <w:noProof/>
                <w:webHidden/>
              </w:rPr>
              <w:fldChar w:fldCharType="begin"/>
            </w:r>
            <w:r w:rsidR="001F5E56">
              <w:rPr>
                <w:noProof/>
                <w:webHidden/>
              </w:rPr>
              <w:instrText xml:space="preserve"> PAGEREF _Toc148250632 \h </w:instrText>
            </w:r>
            <w:r>
              <w:rPr>
                <w:noProof/>
                <w:webHidden/>
              </w:rPr>
            </w:r>
            <w:r>
              <w:rPr>
                <w:noProof/>
                <w:webHidden/>
              </w:rPr>
              <w:fldChar w:fldCharType="separate"/>
            </w:r>
            <w:r w:rsidR="004353AD">
              <w:rPr>
                <w:noProof/>
                <w:webHidden/>
              </w:rPr>
              <w:t>27</w:t>
            </w:r>
            <w:r>
              <w:rPr>
                <w:noProof/>
                <w:webHidden/>
              </w:rPr>
              <w:fldChar w:fldCharType="end"/>
            </w:r>
          </w:hyperlink>
        </w:p>
        <w:p w:rsidR="001F5E56" w:rsidRPr="001F5E56" w:rsidRDefault="00934A15" w:rsidP="001F5E56">
          <w:pPr>
            <w:pStyle w:val="Sumrio1"/>
            <w:rPr>
              <w:rFonts w:asciiTheme="minorHAnsi" w:eastAsiaTheme="minorEastAsia" w:hAnsiTheme="minorHAnsi" w:cstheme="minorBidi"/>
              <w:noProof/>
              <w:kern w:val="2"/>
              <w:sz w:val="22"/>
              <w:szCs w:val="22"/>
            </w:rPr>
          </w:pPr>
          <w:hyperlink w:anchor="_Toc148250633" w:history="1">
            <w:r w:rsidR="001F5E56" w:rsidRPr="0026471F">
              <w:rPr>
                <w:rStyle w:val="Hyperlink"/>
                <w:noProof/>
              </w:rPr>
              <w:t>8</w:t>
            </w:r>
            <w:r w:rsidR="001F5E56" w:rsidRPr="001F5E56">
              <w:rPr>
                <w:rFonts w:asciiTheme="minorHAnsi" w:eastAsiaTheme="minorEastAsia" w:hAnsiTheme="minorHAnsi" w:cstheme="minorBidi"/>
                <w:noProof/>
                <w:kern w:val="2"/>
                <w:sz w:val="22"/>
                <w:szCs w:val="22"/>
              </w:rPr>
              <w:tab/>
            </w:r>
            <w:r w:rsidR="001F5E56" w:rsidRPr="0026471F">
              <w:rPr>
                <w:rStyle w:val="Hyperlink"/>
                <w:noProof/>
              </w:rPr>
              <w:t>REFERÊNCIAS</w:t>
            </w:r>
            <w:r w:rsidR="001F5E56">
              <w:rPr>
                <w:noProof/>
                <w:webHidden/>
              </w:rPr>
              <w:tab/>
            </w:r>
            <w:r>
              <w:rPr>
                <w:noProof/>
                <w:webHidden/>
              </w:rPr>
              <w:fldChar w:fldCharType="begin"/>
            </w:r>
            <w:r w:rsidR="001F5E56">
              <w:rPr>
                <w:noProof/>
                <w:webHidden/>
              </w:rPr>
              <w:instrText xml:space="preserve"> PAGEREF _Toc148250633 \h </w:instrText>
            </w:r>
            <w:r>
              <w:rPr>
                <w:noProof/>
                <w:webHidden/>
              </w:rPr>
            </w:r>
            <w:r>
              <w:rPr>
                <w:noProof/>
                <w:webHidden/>
              </w:rPr>
              <w:fldChar w:fldCharType="separate"/>
            </w:r>
            <w:r w:rsidR="004353AD">
              <w:rPr>
                <w:noProof/>
                <w:webHidden/>
              </w:rPr>
              <w:t>28</w:t>
            </w:r>
            <w:r>
              <w:rPr>
                <w:noProof/>
                <w:webHidden/>
              </w:rPr>
              <w:fldChar w:fldCharType="end"/>
            </w:r>
          </w:hyperlink>
        </w:p>
        <w:p w:rsidR="001F5E56" w:rsidRDefault="00934A15" w:rsidP="001F5E56">
          <w:pPr>
            <w:spacing w:line="360" w:lineRule="auto"/>
          </w:pPr>
          <w:r>
            <w:rPr>
              <w:b/>
              <w:bCs/>
            </w:rPr>
            <w:fldChar w:fldCharType="end"/>
          </w:r>
        </w:p>
      </w:sdtContent>
    </w:sdt>
    <w:p w:rsidR="00C325B1" w:rsidRDefault="00C325B1"/>
    <w:p w:rsidR="00C325B1" w:rsidRDefault="00EE13D2">
      <w:pPr>
        <w:tabs>
          <w:tab w:val="left" w:pos="1155"/>
        </w:tabs>
      </w:pPr>
      <w:r>
        <w:tab/>
      </w:r>
    </w:p>
    <w:p w:rsidR="00C325B1" w:rsidRDefault="00EE13D2">
      <w:pPr>
        <w:pStyle w:val="Ttulo1"/>
        <w:numPr>
          <w:ilvl w:val="0"/>
          <w:numId w:val="1"/>
        </w:numPr>
        <w:spacing w:line="360" w:lineRule="auto"/>
        <w:ind w:left="0" w:firstLine="0"/>
      </w:pPr>
      <w:bookmarkStart w:id="1" w:name="_Toc119164362"/>
      <w:bookmarkStart w:id="2" w:name="_Toc148250615"/>
      <w:r>
        <w:lastRenderedPageBreak/>
        <w:t>INTRODUÇÃO</w:t>
      </w:r>
      <w:bookmarkEnd w:id="1"/>
      <w:bookmarkEnd w:id="2"/>
    </w:p>
    <w:p w:rsidR="00C325B1" w:rsidRPr="003F0FC9" w:rsidRDefault="00EE13D2" w:rsidP="003F0FC9">
      <w:pPr>
        <w:suppressAutoHyphens/>
        <w:spacing w:after="160" w:line="360" w:lineRule="auto"/>
        <w:ind w:firstLine="720"/>
        <w:rPr>
          <w:rFonts w:eastAsia="Times New Roman"/>
          <w:lang w:eastAsia="zh-CN"/>
        </w:rPr>
      </w:pPr>
      <w:r w:rsidRPr="003F0FC9">
        <w:rPr>
          <w:rFonts w:eastAsia="Times New Roman"/>
          <w:lang w:eastAsia="zh-CN"/>
        </w:rPr>
        <w:t xml:space="preserve">O trabalho que será apresentado a seguir tem como objetivo, criar uma reserva </w:t>
      </w:r>
      <w:r w:rsidRPr="003F0FC9">
        <w:rPr>
          <w:rFonts w:eastAsia="sans-serif"/>
          <w:lang w:eastAsia="zh-CN"/>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rsidR="00C325B1" w:rsidRDefault="00EE13D2">
      <w:pPr>
        <w:suppressAutoHyphens/>
        <w:spacing w:after="160" w:line="240" w:lineRule="auto"/>
        <w:ind w:left="1738" w:firstLine="0"/>
        <w:rPr>
          <w:rFonts w:eastAsia="Times New Roman"/>
          <w:sz w:val="22"/>
          <w:szCs w:val="22"/>
          <w:lang w:eastAsia="zh-CN"/>
        </w:rPr>
      </w:pPr>
      <w:r>
        <w:rPr>
          <w:rFonts w:eastAsia="sans-serif"/>
          <w:sz w:val="22"/>
          <w:szCs w:val="22"/>
          <w:lang w:eastAsia="zh-CN"/>
        </w:rPr>
        <w:t>Pretende-se para o futuro fazer testes em salões de beleza familiares para que possamos capacitar mais, para buscar mais parcerias e mais investimentos para suprir as necessidades dos clientes indiretos. (BATISTA,2021).</w:t>
      </w:r>
    </w:p>
    <w:p w:rsidR="00C325B1" w:rsidRPr="003F0FC9" w:rsidRDefault="00EE13D2" w:rsidP="003F0FC9">
      <w:pPr>
        <w:suppressAutoHyphens/>
        <w:spacing w:line="360" w:lineRule="auto"/>
        <w:ind w:firstLine="720"/>
        <w:rPr>
          <w:rFonts w:eastAsia="Times New Roman"/>
          <w:lang w:eastAsia="zh-CN"/>
        </w:rPr>
      </w:pPr>
      <w:r w:rsidRPr="003F0FC9">
        <w:rPr>
          <w:rFonts w:eastAsia="sans-serif"/>
          <w:lang w:eastAsia="zh-CN"/>
        </w:rPr>
        <w:t>O próprio sistema poderá fazer relatórios dos clientes, e dos serviços executados e</w:t>
      </w:r>
      <w:r w:rsidRPr="003F0FC9">
        <w:rPr>
          <w:rFonts w:eastAsia="sans-serif"/>
          <w:lang w:val="pt-PT" w:eastAsia="zh-CN"/>
        </w:rPr>
        <w:t xml:space="preserve"> dos </w:t>
      </w:r>
      <w:r w:rsidRPr="003F0FC9">
        <w:rPr>
          <w:rFonts w:eastAsia="sans-serif"/>
          <w:lang w:eastAsia="zh-CN"/>
        </w:rPr>
        <w:t>agendamentos</w:t>
      </w:r>
      <w:r w:rsidRPr="003F0FC9">
        <w:rPr>
          <w:rFonts w:eastAsia="sans-serif"/>
          <w:lang w:val="pt-PT" w:eastAsia="zh-CN"/>
        </w:rPr>
        <w:t xml:space="preserve">, por meio de </w:t>
      </w:r>
      <w:r w:rsidR="003F0FC9" w:rsidRPr="003F0FC9">
        <w:rPr>
          <w:rFonts w:eastAsia="sans-serif"/>
          <w:lang w:val="pt-PT" w:eastAsia="zh-CN"/>
        </w:rPr>
        <w:t>tabelas.</w:t>
      </w:r>
      <w:r w:rsidR="003F0FC9" w:rsidRPr="003F0FC9">
        <w:rPr>
          <w:rFonts w:eastAsia="sans-serif"/>
          <w:lang w:eastAsia="zh-CN"/>
        </w:rPr>
        <w:t xml:space="preserve"> A tela</w:t>
      </w:r>
      <w:r w:rsidRPr="003F0FC9">
        <w:rPr>
          <w:rFonts w:eastAsia="sans-serif"/>
          <w:lang w:eastAsia="zh-CN"/>
        </w:rPr>
        <w:t xml:space="preserve"> terá um menu para que o cliente </w:t>
      </w:r>
      <w:r w:rsidRPr="003F0FC9">
        <w:rPr>
          <w:rFonts w:eastAsia="sans-serif"/>
          <w:lang w:val="pt-PT" w:eastAsia="zh-CN"/>
        </w:rPr>
        <w:t>ascese</w:t>
      </w:r>
      <w:r w:rsidRPr="003F0FC9">
        <w:rPr>
          <w:rFonts w:eastAsia="sans-serif"/>
          <w:lang w:eastAsia="zh-CN"/>
        </w:rPr>
        <w:t xml:space="preserve"> um catálogo de modelos de </w:t>
      </w:r>
      <w:r w:rsidR="003F0FC9" w:rsidRPr="003F0FC9">
        <w:rPr>
          <w:rFonts w:eastAsia="sans-serif"/>
          <w:lang w:eastAsia="zh-CN"/>
        </w:rPr>
        <w:t>cortes disponíveis</w:t>
      </w:r>
      <w:r w:rsidRPr="003F0FC9">
        <w:rPr>
          <w:rFonts w:eastAsia="sans-serif"/>
          <w:lang w:eastAsia="zh-CN"/>
        </w:rPr>
        <w:t xml:space="preserve">, cuja os quais estarão seus nomes disponíveis para serem </w:t>
      </w:r>
      <w:r w:rsidR="003F0FC9" w:rsidRPr="003F0FC9">
        <w:rPr>
          <w:rFonts w:eastAsia="sans-serif"/>
          <w:lang w:eastAsia="zh-CN"/>
        </w:rPr>
        <w:t>selecionados no</w:t>
      </w:r>
      <w:r w:rsidRPr="003F0FC9">
        <w:rPr>
          <w:rFonts w:eastAsia="sans-serif"/>
          <w:lang w:eastAsia="zh-CN"/>
        </w:rPr>
        <w:t xml:space="preserve"> momento de fazer o agendamento. Caso seja necessário alterar algum dado, </w:t>
      </w:r>
      <w:r w:rsidR="003F0FC9" w:rsidRPr="003F0FC9">
        <w:rPr>
          <w:rFonts w:eastAsia="sans-serif"/>
          <w:lang w:eastAsia="zh-CN"/>
        </w:rPr>
        <w:t>as alterações</w:t>
      </w:r>
      <w:r w:rsidRPr="003F0FC9">
        <w:rPr>
          <w:rFonts w:eastAsia="sans-serif"/>
          <w:lang w:eastAsia="zh-CN"/>
        </w:rPr>
        <w:t xml:space="preserve"> dos dados do cliente poderão ser feitas pelo mesmo, quanto aos dados </w:t>
      </w:r>
      <w:r w:rsidR="003F0FC9" w:rsidRPr="003F0FC9">
        <w:rPr>
          <w:rFonts w:eastAsia="sans-serif"/>
          <w:lang w:eastAsia="zh-CN"/>
        </w:rPr>
        <w:t>da empresa</w:t>
      </w:r>
      <w:r w:rsidRPr="003F0FC9">
        <w:rPr>
          <w:rFonts w:eastAsia="sans-serif"/>
          <w:lang w:eastAsia="zh-CN"/>
        </w:rPr>
        <w:t xml:space="preserve">, essa só poderá fazer essas alterações com o acesso do administrador </w:t>
      </w:r>
      <w:r w:rsidR="003F0FC9" w:rsidRPr="003F0FC9">
        <w:rPr>
          <w:rFonts w:eastAsia="sans-serif"/>
          <w:lang w:eastAsia="zh-CN"/>
        </w:rPr>
        <w:t>que será</w:t>
      </w:r>
      <w:r w:rsidRPr="003F0FC9">
        <w:rPr>
          <w:rFonts w:eastAsia="sans-serif"/>
          <w:lang w:eastAsia="zh-CN"/>
        </w:rPr>
        <w:t xml:space="preserve"> disponibilizado a mesma. Quanto aos dados do usuário / cliente, terá a </w:t>
      </w:r>
      <w:r w:rsidR="003F0FC9" w:rsidRPr="003F0FC9">
        <w:rPr>
          <w:rFonts w:eastAsia="sans-serif"/>
          <w:lang w:eastAsia="zh-CN"/>
        </w:rPr>
        <w:t>liberdade em</w:t>
      </w:r>
      <w:r w:rsidRPr="003F0FC9">
        <w:rPr>
          <w:rFonts w:eastAsia="sans-serif"/>
          <w:lang w:eastAsia="zh-CN"/>
        </w:rPr>
        <w:t xml:space="preserve"> cancelar esse horário agendado, entregando a o cliente a possibilidade </w:t>
      </w:r>
      <w:r w:rsidR="003F0FC9" w:rsidRPr="003F0FC9">
        <w:rPr>
          <w:rFonts w:eastAsia="sans-serif"/>
          <w:lang w:eastAsia="zh-CN"/>
        </w:rPr>
        <w:t>de atualizar</w:t>
      </w:r>
      <w:r w:rsidRPr="003F0FC9">
        <w:rPr>
          <w:rFonts w:eastAsia="sans-serif"/>
          <w:lang w:eastAsia="zh-CN"/>
        </w:rPr>
        <w:t xml:space="preserve"> seus dados para usar no site, do mesmo modo o proprietário da </w:t>
      </w:r>
      <w:r w:rsidR="003F0FC9" w:rsidRPr="003F0FC9">
        <w:rPr>
          <w:rFonts w:eastAsia="sans-serif"/>
          <w:lang w:eastAsia="zh-CN"/>
        </w:rPr>
        <w:t>empresa poderá</w:t>
      </w:r>
      <w:r w:rsidRPr="003F0FC9">
        <w:rPr>
          <w:rFonts w:eastAsia="sans-serif"/>
          <w:lang w:eastAsia="zh-CN"/>
        </w:rPr>
        <w:t xml:space="preserve"> fazê-lo, será possível ver os tipos de cortes e os valores na aba de </w:t>
      </w:r>
      <w:r w:rsidR="003F0FC9" w:rsidRPr="003F0FC9">
        <w:rPr>
          <w:rFonts w:eastAsia="sans-serif"/>
          <w:lang w:eastAsia="zh-CN"/>
        </w:rPr>
        <w:t>cortes, dentro</w:t>
      </w:r>
      <w:r w:rsidRPr="003F0FC9">
        <w:rPr>
          <w:rFonts w:eastAsia="sans-serif"/>
          <w:lang w:eastAsia="zh-CN"/>
        </w:rPr>
        <w:t xml:space="preserve"> da página da web</w:t>
      </w:r>
      <w:r w:rsidRPr="003F0FC9">
        <w:rPr>
          <w:rFonts w:eastAsia="sans-serif"/>
          <w:lang w:val="pt-PT" w:eastAsia="zh-CN"/>
        </w:rPr>
        <w:t>.</w:t>
      </w:r>
    </w:p>
    <w:p w:rsidR="00C325B1" w:rsidRPr="003F0FC9" w:rsidRDefault="00EE13D2" w:rsidP="003F0FC9">
      <w:pPr>
        <w:suppressAutoHyphens/>
        <w:spacing w:line="360" w:lineRule="auto"/>
        <w:rPr>
          <w:rFonts w:eastAsia="Times New Roman"/>
          <w:lang w:eastAsia="zh-CN"/>
        </w:rPr>
      </w:pPr>
      <w:r w:rsidRPr="003F0FC9">
        <w:rPr>
          <w:rFonts w:eastAsia="sans-serif"/>
          <w:lang w:val="pt-PT" w:eastAsia="zh-CN"/>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rsidR="00C325B1" w:rsidRPr="003F0FC9" w:rsidRDefault="00EE13D2" w:rsidP="003F0FC9">
      <w:pPr>
        <w:spacing w:line="360" w:lineRule="auto"/>
      </w:pPr>
      <w:r w:rsidRPr="003F0FC9">
        <w:rPr>
          <w:rFonts w:eastAsia="sans-serif"/>
          <w:lang w:val="pt-PT" w:eastAsia="zh-CN"/>
        </w:rPr>
        <w:t xml:space="preserve">Esse site será desenvolvido para uma barbearia para auxiliar na dificuldade que tem ao se aguardar durante muito tempo para ser atendido, sem saber ao certo o tempo exato de seu atendimento, quanto irá demorar esse atendimento e </w:t>
      </w:r>
      <w:r w:rsidRPr="003F0FC9">
        <w:rPr>
          <w:rFonts w:eastAsia="sans-serif"/>
          <w:lang w:val="pt-PT" w:eastAsia="zh-CN"/>
        </w:rPr>
        <w:lastRenderedPageBreak/>
        <w:t>também, 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w:t>
      </w:r>
    </w:p>
    <w:p w:rsidR="00C325B1" w:rsidRDefault="00C325B1"/>
    <w:p w:rsidR="00C325B1" w:rsidRDefault="00EE13D2">
      <w:pPr>
        <w:pStyle w:val="Ttulo2"/>
        <w:numPr>
          <w:ilvl w:val="1"/>
          <w:numId w:val="1"/>
        </w:numPr>
        <w:ind w:left="578" w:hanging="578"/>
      </w:pPr>
      <w:bookmarkStart w:id="3" w:name="_Toc119164363"/>
      <w:bookmarkStart w:id="4" w:name="_Toc148250616"/>
      <w:r>
        <w:t>Apresentação do Problema</w:t>
      </w:r>
      <w:bookmarkEnd w:id="3"/>
      <w:bookmarkEnd w:id="4"/>
    </w:p>
    <w:p w:rsidR="00C325B1" w:rsidRDefault="00EE13D2" w:rsidP="0037068A">
      <w:pPr>
        <w:spacing w:line="360" w:lineRule="auto"/>
      </w:pPr>
      <w:r>
        <w:rPr>
          <w:lang w:val="pt-PT"/>
        </w:rPr>
        <w:t xml:space="preserve">Por meio de um site de fácil acesso e rápido de usar, utilizando as linguagens PHP,CSS e JAVASCRIPT. </w:t>
      </w:r>
      <w:r>
        <w:rPr>
          <w:rFonts w:eastAsia="sans-serif"/>
          <w:lang w:val="pt-PT"/>
        </w:rPr>
        <w:t xml:space="preserve">Conceição (2021), </w:t>
      </w:r>
      <w:r>
        <w:t>O desenvolvimento desse sistema permitiu a integração de diversas tecnologias. Dentre essas tecnologias no back-end destacam-se a linguagem de programação Java, juntamente com alguns módulos do objetivando simplificar a programação e a implementação</w:t>
      </w:r>
      <w:r w:rsidR="0037068A">
        <w:t>.</w:t>
      </w:r>
    </w:p>
    <w:p w:rsidR="00C325B1" w:rsidRDefault="00EE13D2">
      <w:pPr>
        <w:pStyle w:val="Ttulo1"/>
        <w:spacing w:line="360" w:lineRule="auto"/>
      </w:pPr>
      <w:bookmarkStart w:id="5" w:name="_Toc119164364"/>
      <w:bookmarkStart w:id="6" w:name="_Toc148250617"/>
      <w:r>
        <w:lastRenderedPageBreak/>
        <w:t>2</w:t>
      </w:r>
      <w:r>
        <w:tab/>
        <w:t>OBJETIVOS</w:t>
      </w:r>
      <w:bookmarkEnd w:id="5"/>
      <w:bookmarkEnd w:id="6"/>
    </w:p>
    <w:p w:rsidR="00966490" w:rsidRPr="0037068A" w:rsidRDefault="00EE13D2" w:rsidP="0037068A">
      <w:pPr>
        <w:spacing w:line="360" w:lineRule="auto"/>
        <w:ind w:firstLine="0"/>
      </w:pPr>
      <w:r w:rsidRPr="0037068A">
        <w:t>.</w:t>
      </w:r>
      <w:r w:rsidR="0037068A">
        <w:tab/>
      </w:r>
      <w:r w:rsidR="0037068A" w:rsidRPr="0037068A">
        <w:t xml:space="preserve">OBJETIVOS GERAIS: </w:t>
      </w:r>
      <w:r w:rsidRPr="0037068A">
        <w:t xml:space="preserve">Agendamento e gerenciamento de serviços </w:t>
      </w:r>
      <w:r w:rsidR="0037068A" w:rsidRPr="0037068A">
        <w:t>específicos</w:t>
      </w:r>
      <w:r w:rsidRPr="0037068A">
        <w:t xml:space="preserve"> de uma barbearia</w:t>
      </w:r>
      <w:r w:rsidR="0037068A">
        <w:t>.</w:t>
      </w:r>
    </w:p>
    <w:p w:rsidR="00C325B1" w:rsidRPr="0037068A" w:rsidRDefault="00EE13D2" w:rsidP="0037068A">
      <w:pPr>
        <w:spacing w:line="360" w:lineRule="auto"/>
        <w:ind w:firstLine="720"/>
      </w:pPr>
      <w:r w:rsidRPr="0037068A">
        <w:t xml:space="preserve">OBJETIVOS ESPECÍFICOS: Primeiramente o site irá cadastrar as informações do usuário por meio de cadastro, com isso </w:t>
      </w:r>
      <w:r w:rsidR="0037068A" w:rsidRPr="0037068A">
        <w:t xml:space="preserve">o nome, E-mail, número de telefone do cliente </w:t>
      </w:r>
      <w:r w:rsidR="003F0FC9" w:rsidRPr="0037068A">
        <w:t>serão enviados</w:t>
      </w:r>
      <w:r w:rsidRPr="0037068A">
        <w:t xml:space="preserve">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rsidR="00C325B1" w:rsidRPr="0037068A" w:rsidRDefault="00C325B1" w:rsidP="0037068A">
      <w:pPr>
        <w:ind w:left="709" w:firstLine="0"/>
        <w:jc w:val="left"/>
      </w:pPr>
    </w:p>
    <w:p w:rsidR="00C325B1" w:rsidRDefault="00C325B1">
      <w:pPr>
        <w:spacing w:line="360" w:lineRule="auto"/>
        <w:ind w:firstLine="0"/>
        <w:rPr>
          <w:color w:val="000000"/>
          <w:sz w:val="22"/>
          <w:szCs w:val="22"/>
        </w:rPr>
      </w:pPr>
    </w:p>
    <w:p w:rsidR="00C325B1" w:rsidRDefault="00C325B1">
      <w:pPr>
        <w:spacing w:line="360" w:lineRule="auto"/>
        <w:ind w:firstLine="0"/>
        <w:rPr>
          <w:color w:val="000000"/>
          <w:sz w:val="22"/>
          <w:szCs w:val="22"/>
        </w:rPr>
      </w:pPr>
    </w:p>
    <w:p w:rsidR="00C325B1" w:rsidRDefault="00EE13D2">
      <w:pPr>
        <w:pStyle w:val="Ttulo1"/>
        <w:spacing w:line="360" w:lineRule="auto"/>
      </w:pPr>
      <w:bookmarkStart w:id="7" w:name="_Toc119164365"/>
      <w:bookmarkStart w:id="8" w:name="_Toc148250618"/>
      <w:r>
        <w:lastRenderedPageBreak/>
        <w:t>3</w:t>
      </w:r>
      <w:r>
        <w:tab/>
        <w:t>METODOLOGIA</w:t>
      </w:r>
      <w:bookmarkEnd w:id="7"/>
      <w:bookmarkEnd w:id="8"/>
    </w:p>
    <w:p w:rsidR="00C325B1" w:rsidRPr="0037068A" w:rsidRDefault="00EE13D2" w:rsidP="003F0FC9">
      <w:pPr>
        <w:suppressAutoHyphens/>
        <w:spacing w:line="360" w:lineRule="auto"/>
        <w:ind w:firstLine="720"/>
        <w:rPr>
          <w:rFonts w:eastAsia="Times New Roman"/>
          <w:lang w:eastAsia="zh-CN"/>
        </w:rPr>
      </w:pPr>
      <w:r w:rsidRPr="0037068A">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rsidR="00C325B1" w:rsidRPr="0037068A" w:rsidRDefault="00EE13D2" w:rsidP="003F0FC9">
      <w:pPr>
        <w:suppressAutoHyphens/>
        <w:spacing w:line="360" w:lineRule="auto"/>
        <w:rPr>
          <w:rFonts w:eastAsia="Times New Roman"/>
          <w:lang w:eastAsia="zh-CN"/>
        </w:rPr>
      </w:pPr>
      <w:r w:rsidRPr="0037068A">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C325B1" w:rsidRPr="0037068A" w:rsidRDefault="00EE13D2" w:rsidP="003F0FC9">
      <w:pPr>
        <w:spacing w:line="360" w:lineRule="auto"/>
      </w:pPr>
      <w:r w:rsidRPr="0037068A">
        <w:rPr>
          <w:rFonts w:eastAsia="Times New Roman"/>
          <w:lang w:eastAsia="zh-CN"/>
        </w:rPr>
        <w:t>Metodologia de pesquisa de modelagem: A metodologia inclui, ao todo, oito etapas: analise de requisitos, construção do modelo, analise de processos, simulação, reengenharia (redesenho), documentação, divulgação e feedback. Faz-se necessário também conhecer uma metodologia para todo o trabalho a ser feito.</w:t>
      </w:r>
    </w:p>
    <w:p w:rsidR="00C325B1" w:rsidRPr="0037068A" w:rsidRDefault="00EE13D2" w:rsidP="003F0FC9">
      <w:pPr>
        <w:spacing w:line="360" w:lineRule="auto"/>
        <w:ind w:firstLine="0"/>
        <w:rPr>
          <w:color w:val="000000"/>
        </w:rPr>
      </w:pPr>
      <w:r w:rsidRPr="0037068A">
        <w:rPr>
          <w:b/>
          <w:color w:val="000000"/>
        </w:rPr>
        <w:tab/>
      </w:r>
    </w:p>
    <w:p w:rsidR="00C325B1" w:rsidRPr="0037068A" w:rsidRDefault="00C325B1" w:rsidP="0037068A">
      <w:pPr>
        <w:spacing w:line="360" w:lineRule="auto"/>
        <w:ind w:left="2127" w:firstLine="0"/>
        <w:rPr>
          <w:b/>
          <w:color w:val="000000"/>
        </w:rPr>
      </w:pPr>
    </w:p>
    <w:p w:rsidR="00C325B1" w:rsidRDefault="00EE13D2">
      <w:pPr>
        <w:pStyle w:val="Ttulo1"/>
        <w:spacing w:line="360" w:lineRule="auto"/>
      </w:pPr>
      <w:bookmarkStart w:id="9" w:name="_Toc119164366"/>
      <w:bookmarkStart w:id="10" w:name="_Toc148250619"/>
      <w:r>
        <w:lastRenderedPageBreak/>
        <w:t xml:space="preserve">4 </w:t>
      </w:r>
      <w:r>
        <w:tab/>
        <w:t>REFERENCIAL TEÓRICO</w:t>
      </w:r>
      <w:bookmarkEnd w:id="9"/>
      <w:bookmarkEnd w:id="10"/>
    </w:p>
    <w:p w:rsidR="00C325B1" w:rsidRPr="003F0FC9" w:rsidRDefault="0003012E" w:rsidP="003F0FC9">
      <w:pPr>
        <w:spacing w:line="360" w:lineRule="auto"/>
        <w:ind w:firstLine="720"/>
        <w:rPr>
          <w:b/>
          <w:bCs/>
        </w:rPr>
      </w:pPr>
      <w:r w:rsidRPr="003F0FC9">
        <w:rPr>
          <w:b/>
          <w:bCs/>
        </w:rPr>
        <w:t>FRONT-END: HTML E CSS</w:t>
      </w:r>
      <w:r w:rsidR="0037068A" w:rsidRPr="003F0FC9">
        <w:rPr>
          <w:b/>
          <w:bCs/>
        </w:rPr>
        <w:t>:</w:t>
      </w:r>
    </w:p>
    <w:p w:rsidR="00C325B1" w:rsidRPr="0037068A" w:rsidRDefault="00EE13D2" w:rsidP="003F0FC9">
      <w:pPr>
        <w:spacing w:line="360" w:lineRule="auto"/>
        <w:ind w:firstLine="720"/>
      </w:pPr>
      <w:r w:rsidRPr="0037068A">
        <w:t>O que é front-end: Podemos classificar como a parte visual de um site, aquilo que conseguimos interagir. Quem trabalha com Front End é responsável por desenvolver por meio do código uma interface gráfica</w:t>
      </w:r>
      <w:r w:rsidR="0037068A">
        <w:t>.</w:t>
      </w:r>
    </w:p>
    <w:p w:rsidR="00C325B1" w:rsidRPr="0037068A" w:rsidRDefault="0037068A" w:rsidP="003F0FC9">
      <w:pPr>
        <w:spacing w:line="360" w:lineRule="auto"/>
        <w:ind w:firstLine="720"/>
      </w:pPr>
      <w:r w:rsidRPr="0037068A">
        <w:rPr>
          <w:b/>
          <w:bCs/>
        </w:rPr>
        <w:t>HTML:</w:t>
      </w:r>
      <w:r w:rsidR="00D95677">
        <w:t>De acordo com (</w:t>
      </w:r>
      <w:r w:rsidR="00D95677" w:rsidRPr="00D141A3">
        <w:rPr>
          <w:rFonts w:eastAsia="Times New Roman"/>
          <w:sz w:val="22"/>
          <w:szCs w:val="22"/>
          <w:lang w:eastAsia="zh-CN"/>
        </w:rPr>
        <w:t>GRANNELL, C. (2007). The EssentialGuideto CSS and HTML Web Design.</w:t>
      </w:r>
      <w:r w:rsidR="00D95677">
        <w:rPr>
          <w:rFonts w:eastAsia="Times New Roman"/>
          <w:sz w:val="22"/>
          <w:szCs w:val="22"/>
          <w:lang w:eastAsia="zh-CN"/>
        </w:rPr>
        <w:t xml:space="preserve">) </w:t>
      </w:r>
      <w:r w:rsidR="00D95677">
        <w:t>o</w:t>
      </w:r>
      <w:r w:rsidR="00EE13D2" w:rsidRPr="0037068A">
        <w:t xml:space="preserve"> HTML foi inventado por Tim Berners-Lee, um físico do centro de pesquisas CERN, na Suíça. Ele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rsidR="00C325B1" w:rsidRPr="0037068A" w:rsidRDefault="0003012E" w:rsidP="003F0FC9">
      <w:pPr>
        <w:spacing w:line="360" w:lineRule="auto"/>
        <w:ind w:firstLine="720"/>
      </w:pPr>
      <w:r w:rsidRPr="0003012E">
        <w:rPr>
          <w:b/>
          <w:bCs/>
        </w:rPr>
        <w:t>CSS:</w:t>
      </w:r>
      <w:r w:rsidR="00D95677">
        <w:t>De acordo com (</w:t>
      </w:r>
      <w:r w:rsidR="00D95677" w:rsidRPr="00D141A3">
        <w:rPr>
          <w:rFonts w:eastAsia="Times New Roman"/>
          <w:sz w:val="22"/>
          <w:szCs w:val="22"/>
          <w:lang w:eastAsia="zh-CN"/>
        </w:rPr>
        <w:t>GRANNELL, C. (2007). The EssentialGuideto CSS and HTML Web Design.</w:t>
      </w:r>
      <w:r w:rsidR="00D95677">
        <w:rPr>
          <w:rFonts w:eastAsia="Times New Roman"/>
          <w:sz w:val="22"/>
          <w:szCs w:val="22"/>
          <w:lang w:eastAsia="zh-CN"/>
        </w:rPr>
        <w:t xml:space="preserve">) </w:t>
      </w:r>
      <w:r w:rsidR="00D95677">
        <w:t>o</w:t>
      </w:r>
      <w:r w:rsidR="00EE13D2" w:rsidRPr="0037068A">
        <w:t> CSS foi desenvolvido em 1996, pelo World Wide Web Consortium, para complementar o HTML, uma vez que este não contém tags para formatação de página, sendo necessária a escrita da marcação para o site. Esse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rsidR="00C325B1" w:rsidRPr="0037068A" w:rsidRDefault="0003012E" w:rsidP="003F0FC9">
      <w:pPr>
        <w:spacing w:line="360" w:lineRule="auto"/>
        <w:ind w:firstLine="720"/>
        <w:rPr>
          <w:b/>
          <w:bCs/>
          <w:lang w:val="en-US"/>
        </w:rPr>
      </w:pPr>
      <w:r w:rsidRPr="0003012E">
        <w:rPr>
          <w:b/>
          <w:bCs/>
          <w:lang w:val="en-US"/>
        </w:rPr>
        <w:t>BACK-END: MYSQL, PHP E JAVASCRIPT</w:t>
      </w:r>
      <w:r w:rsidR="0037068A">
        <w:rPr>
          <w:b/>
          <w:bCs/>
          <w:lang w:val="en-US"/>
        </w:rPr>
        <w:t>:</w:t>
      </w:r>
    </w:p>
    <w:p w:rsidR="00966490" w:rsidRPr="0037068A" w:rsidRDefault="009A4464" w:rsidP="003F0FC9">
      <w:pPr>
        <w:spacing w:line="360" w:lineRule="auto"/>
        <w:ind w:firstLine="720"/>
      </w:pPr>
      <w:r w:rsidRPr="0037068A">
        <w:t>Back-end: Como o nome sugere, o desenvolvedor back-end trabalha na parte de “trás” da aplicação. Ele é o responsável, em termos gerais, pela implementação da regra de negócio. Em uma aplicação web, este desenvolvedor, quando focado, não toca na parte visual da aplicação.</w:t>
      </w:r>
    </w:p>
    <w:p w:rsidR="00C325B1" w:rsidRDefault="0003012E" w:rsidP="003F0FC9">
      <w:pPr>
        <w:spacing w:line="360" w:lineRule="auto"/>
        <w:ind w:firstLine="720"/>
        <w:rPr>
          <w:ins w:id="11" w:author="User" w:date="2023-08-02T14:15:00Z"/>
        </w:rPr>
      </w:pPr>
      <w:r w:rsidRPr="0003012E">
        <w:rPr>
          <w:b/>
          <w:bCs/>
        </w:rPr>
        <w:t>MYsql:</w:t>
      </w:r>
      <w:r w:rsidR="00EE13D2" w:rsidRPr="0037068A">
        <w:t xml:space="preserve"> O MySQL foi criado na Suécia, por David Axmark, Allan Larsson e o finlandês Michael Widenius. Eles começaram o projeto em 1980.</w:t>
      </w:r>
      <w:r w:rsidR="00D95677">
        <w:t xml:space="preserve"> De acordo com </w:t>
      </w:r>
      <w:r w:rsidR="00D95677">
        <w:lastRenderedPageBreak/>
        <w:t>(</w:t>
      </w:r>
      <w:r w:rsidR="00D95677" w:rsidRPr="00D141A3">
        <w:rPr>
          <w:sz w:val="22"/>
          <w:szCs w:val="22"/>
        </w:rPr>
        <w:t>TAVARES, Frederico. MySQL. 2015.</w:t>
      </w:r>
      <w:r w:rsidR="00D95677" w:rsidRPr="00D141A3">
        <w:rPr>
          <w:color w:val="000000"/>
          <w:sz w:val="22"/>
          <w:szCs w:val="22"/>
        </w:rPr>
        <w:t>Até o Momento</w:t>
      </w:r>
      <w:r w:rsidR="00D95677">
        <w:rPr>
          <w:color w:val="000000"/>
          <w:sz w:val="22"/>
          <w:szCs w:val="22"/>
        </w:rPr>
        <w:t>),</w:t>
      </w:r>
      <w:r w:rsidR="00D95677">
        <w:t>o</w:t>
      </w:r>
      <w:r w:rsidR="00EE13D2" w:rsidRPr="0037068A">
        <w:t>Mysql é um SGBD, um Sistema de gerenciamento de banco de dados, que usa a linguagem SQL como interface. Ele é um sistema open-source de gerenciamento de base de dados relacional. Para sites WordPress, isso quer dizer que ele ajuda a armazenar todas suas publicações, usuários, informações de plugins, etc. Ele armazena essas informações em “tabelas” separadas e as conecta com “chaves”, daí o seu nome relacional.</w:t>
      </w:r>
    </w:p>
    <w:p w:rsidR="00C325B1" w:rsidRPr="007B3E79" w:rsidRDefault="0003012E" w:rsidP="003F0FC9">
      <w:pPr>
        <w:suppressAutoHyphens/>
        <w:spacing w:line="360" w:lineRule="auto"/>
        <w:ind w:firstLine="720"/>
        <w:rPr>
          <w:rFonts w:eastAsia="Times New Roman"/>
          <w:sz w:val="22"/>
          <w:szCs w:val="22"/>
          <w:lang w:eastAsia="zh-CN"/>
        </w:rPr>
      </w:pPr>
      <w:r w:rsidRPr="0003012E">
        <w:rPr>
          <w:b/>
          <w:bCs/>
        </w:rPr>
        <w:t>Php:</w:t>
      </w:r>
      <w:r w:rsidR="007B3E79">
        <w:t>De acordo com (</w:t>
      </w:r>
      <w:r w:rsidR="007B3E79" w:rsidRPr="00D141A3">
        <w:rPr>
          <w:sz w:val="22"/>
          <w:szCs w:val="22"/>
        </w:rPr>
        <w:t xml:space="preserve">BROOKS, D. R. (2007). </w:t>
      </w:r>
      <w:r w:rsidR="007B3E79" w:rsidRPr="003F0FC9">
        <w:rPr>
          <w:sz w:val="22"/>
          <w:szCs w:val="22"/>
          <w:lang w:val="en-US"/>
        </w:rPr>
        <w:t xml:space="preserve">AnIntroductionto HTML and JavaScript for Scientistsand Engineers. </w:t>
      </w:r>
      <w:r w:rsidR="007B3E79" w:rsidRPr="00D141A3">
        <w:rPr>
          <w:sz w:val="22"/>
          <w:szCs w:val="22"/>
        </w:rPr>
        <w:t>London: Springer-Verlag</w:t>
      </w:r>
      <w:r w:rsidR="007B3E79">
        <w:rPr>
          <w:sz w:val="22"/>
          <w:szCs w:val="22"/>
        </w:rPr>
        <w:t>). O</w:t>
      </w:r>
      <w:r w:rsidR="00EE13D2" w:rsidRPr="0037068A">
        <w:t xml:space="preserve"> PHP como é conhecido hoje, é na verdade o sucessor para um produto chamado PHP/FI. Criado em 1994 por RasmusLerdof, a primeira encarnação do PHP foi um simples conjunto de binários Common Gateway Interface (CGI) escrito em linguagem de programação C. A sigla é um acrônimo para PHP: Hypertext Preprocessor. A linguagem tornou-se popular por ter uma sintaxe mais simples, e por mesclar o código executado no lado do servidor com HTML, facilitando a criação de páginas com conteúdo dinâmico.</w:t>
      </w:r>
    </w:p>
    <w:p w:rsidR="00C325B1" w:rsidRPr="007B3E79" w:rsidRDefault="0003012E" w:rsidP="003F0FC9">
      <w:pPr>
        <w:suppressAutoHyphens/>
        <w:spacing w:line="360" w:lineRule="auto"/>
        <w:ind w:firstLine="720"/>
        <w:rPr>
          <w:rFonts w:eastAsia="Times New Roman"/>
          <w:sz w:val="22"/>
          <w:szCs w:val="22"/>
          <w:lang w:eastAsia="zh-CN"/>
        </w:rPr>
      </w:pPr>
      <w:r w:rsidRPr="0003012E">
        <w:rPr>
          <w:b/>
          <w:bCs/>
        </w:rPr>
        <w:t>JAVASCRIPT</w:t>
      </w:r>
      <w:r w:rsidR="00EE13D2" w:rsidRPr="0037068A">
        <w:t>:</w:t>
      </w:r>
      <w:r w:rsidR="007B3E79">
        <w:t>De acordo com (</w:t>
      </w:r>
      <w:r w:rsidR="007B3E79" w:rsidRPr="00D141A3">
        <w:rPr>
          <w:sz w:val="22"/>
          <w:szCs w:val="22"/>
        </w:rPr>
        <w:t xml:space="preserve">BROOKS, D. R. (2007). </w:t>
      </w:r>
      <w:r w:rsidR="007B3E79" w:rsidRPr="003F0FC9">
        <w:rPr>
          <w:sz w:val="22"/>
          <w:szCs w:val="22"/>
          <w:lang w:val="en-US"/>
        </w:rPr>
        <w:t xml:space="preserve">AnIntroductionto HTML and JavaScript for Scientistsand Engineers. </w:t>
      </w:r>
      <w:r w:rsidR="007B3E79" w:rsidRPr="00D141A3">
        <w:rPr>
          <w:sz w:val="22"/>
          <w:szCs w:val="22"/>
        </w:rPr>
        <w:t>London: Springer-Verlag</w:t>
      </w:r>
      <w:r w:rsidR="007B3E79">
        <w:t xml:space="preserve">) o </w:t>
      </w:r>
      <w:r w:rsidR="00EE13D2" w:rsidRPr="0037068A">
        <w:t>Java script surgiu em 1995 e foi criada por Brendan Eich, a pedido da empresa Netscape (um dos primeiros navegadores) com o objetivo de validar formulários HTML. Como os browsers ainda eram estéticos, essa linguagem foi revolucionária para a época.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rsidR="00C325B1" w:rsidRPr="0037068A" w:rsidRDefault="00C325B1" w:rsidP="0037068A">
      <w:pPr>
        <w:ind w:left="709" w:firstLine="0"/>
      </w:pPr>
    </w:p>
    <w:p w:rsidR="00C325B1" w:rsidRDefault="00C325B1">
      <w:pPr>
        <w:spacing w:line="360" w:lineRule="auto"/>
        <w:ind w:firstLine="0"/>
        <w:rPr>
          <w:b/>
          <w:color w:val="000000"/>
          <w:sz w:val="28"/>
          <w:szCs w:val="28"/>
        </w:rPr>
      </w:pPr>
    </w:p>
    <w:p w:rsidR="00C325B1" w:rsidRDefault="00C325B1">
      <w:pPr>
        <w:spacing w:line="360" w:lineRule="auto"/>
        <w:ind w:firstLine="0"/>
        <w:rPr>
          <w:b/>
          <w:color w:val="000000"/>
          <w:sz w:val="28"/>
          <w:szCs w:val="28"/>
        </w:rPr>
      </w:pPr>
    </w:p>
    <w:p w:rsidR="00C325B1" w:rsidRDefault="00C325B1">
      <w:pPr>
        <w:spacing w:line="360" w:lineRule="auto"/>
        <w:ind w:firstLine="0"/>
        <w:rPr>
          <w:b/>
          <w:color w:val="000000"/>
          <w:sz w:val="28"/>
          <w:szCs w:val="28"/>
        </w:rPr>
      </w:pPr>
    </w:p>
    <w:p w:rsidR="00C325B1" w:rsidRDefault="00EE13D2">
      <w:pPr>
        <w:pStyle w:val="Ttulo1"/>
        <w:spacing w:line="360" w:lineRule="auto"/>
        <w:rPr>
          <w:sz w:val="38"/>
          <w:szCs w:val="38"/>
        </w:rPr>
      </w:pPr>
      <w:bookmarkStart w:id="12" w:name="_Toc119164367"/>
      <w:bookmarkStart w:id="13" w:name="_Toc148250620"/>
      <w:r>
        <w:lastRenderedPageBreak/>
        <w:t xml:space="preserve">5 DOCUMENTAÇÃO </w:t>
      </w:r>
      <w:r>
        <w:rPr>
          <w:sz w:val="38"/>
          <w:szCs w:val="38"/>
        </w:rPr>
        <w:t>do projeto</w:t>
      </w:r>
      <w:bookmarkEnd w:id="12"/>
      <w:bookmarkEnd w:id="13"/>
    </w:p>
    <w:p w:rsidR="00D141A3" w:rsidRPr="003F0FC9" w:rsidRDefault="00D141A3" w:rsidP="00402C47">
      <w:pPr>
        <w:spacing w:line="360" w:lineRule="auto"/>
        <w:ind w:firstLine="720"/>
        <w:rPr>
          <w:b/>
        </w:rPr>
      </w:pPr>
      <w:r w:rsidRPr="003F0FC9">
        <w:rPr>
          <w:shd w:val="clear" w:color="auto" w:fill="FFFFFF"/>
        </w:rPr>
        <w:t>O </w:t>
      </w:r>
      <w:r w:rsidRPr="003F0FC9">
        <w:t>ciclo de vida</w:t>
      </w:r>
      <w:r w:rsidRPr="003F0FC9">
        <w:rPr>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rsidR="00D141A3" w:rsidRDefault="00D141A3" w:rsidP="00D141A3">
      <w:pPr>
        <w:ind w:firstLine="0"/>
        <w:rPr>
          <w:b/>
          <w:color w:val="FF0000"/>
        </w:rPr>
      </w:pPr>
      <w:r>
        <w:rPr>
          <w:b/>
          <w:noProof/>
          <w:color w:val="FF0000"/>
        </w:rPr>
        <w:drawing>
          <wp:inline distT="0" distB="0" distL="0" distR="0">
            <wp:extent cx="5718810" cy="43199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8810" cy="431990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C325B1" w:rsidRDefault="00C325B1">
      <w:pPr>
        <w:ind w:firstLine="0"/>
        <w:rPr>
          <w:b/>
          <w:color w:val="FF0000"/>
        </w:rPr>
      </w:pPr>
    </w:p>
    <w:p w:rsidR="00C325B1" w:rsidRDefault="00C325B1">
      <w:pPr>
        <w:ind w:firstLine="0"/>
        <w:rPr>
          <w:b/>
          <w:color w:val="FF0000"/>
        </w:rPr>
      </w:pPr>
    </w:p>
    <w:p w:rsidR="00C325B1" w:rsidRDefault="00EE13D2">
      <w:pPr>
        <w:pStyle w:val="Ttulo2"/>
        <w:spacing w:before="0" w:after="0"/>
      </w:pPr>
      <w:bookmarkStart w:id="14" w:name="_Toc119164368"/>
      <w:bookmarkStart w:id="15" w:name="_Toc148250621"/>
      <w:r>
        <w:t>5.1 Requisitos</w:t>
      </w:r>
      <w:bookmarkEnd w:id="14"/>
      <w:bookmarkEnd w:id="15"/>
    </w:p>
    <w:p w:rsidR="007D29F0" w:rsidRPr="00402C47" w:rsidRDefault="007D29F0" w:rsidP="00402C47">
      <w:pPr>
        <w:spacing w:line="360" w:lineRule="auto"/>
        <w:ind w:firstLine="578"/>
      </w:pPr>
      <w:r w:rsidRPr="00402C47">
        <w:t xml:space="preserve">Segundo Figueiredo (2021), os requisitos funcionais devem descreverexplicitamente quais são as funcionalidades de um serviço no sistema. Devedocumentar como o sistema deverá reagir às entradas específicas e como deve comportar-se em determinadas situações o que o sistema pode ou não deve </w:t>
      </w:r>
      <w:r w:rsidRPr="00402C47">
        <w:lastRenderedPageBreak/>
        <w:t>fazer</w:t>
      </w:r>
    </w:p>
    <w:p w:rsidR="00C325B1" w:rsidRDefault="00EE13D2" w:rsidP="003F0FC9">
      <w:pPr>
        <w:tabs>
          <w:tab w:val="left" w:pos="0"/>
        </w:tabs>
        <w:spacing w:line="360" w:lineRule="auto"/>
        <w:ind w:firstLine="0"/>
      </w:pPr>
      <w:r>
        <w:tab/>
      </w:r>
      <w:bookmarkStart w:id="16" w:name="_Toc119164369"/>
      <w:r>
        <w:t>5.1.1 Requisitos funcionais</w:t>
      </w:r>
      <w:bookmarkEnd w:id="16"/>
    </w:p>
    <w:p w:rsidR="00D141A3" w:rsidRPr="00402C47" w:rsidRDefault="00725B55" w:rsidP="00725B55">
      <w:pPr>
        <w:spacing w:line="360" w:lineRule="auto"/>
        <w:ind w:firstLine="578"/>
      </w:pPr>
      <w:r w:rsidRPr="00402C47">
        <w:t xml:space="preserve">Segundo Figueiredo (2021), </w:t>
      </w:r>
      <w:r w:rsidR="003F0FC9" w:rsidRPr="00402C47">
        <w:t>quando</w:t>
      </w:r>
      <w:r w:rsidR="00D141A3" w:rsidRPr="00402C47">
        <w:t xml:space="preserve">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rsidR="00D141A3" w:rsidRDefault="00D141A3" w:rsidP="00D141A3">
      <w:pPr>
        <w:ind w:firstLine="0"/>
      </w:pPr>
      <w:r>
        <w:rPr>
          <w:noProof/>
        </w:rPr>
        <w:drawing>
          <wp:inline distT="0" distB="0" distL="0" distR="0">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1657985"/>
                    </a:xfrm>
                    <a:prstGeom prst="rect">
                      <a:avLst/>
                    </a:prstGeom>
                  </pic:spPr>
                </pic:pic>
              </a:graphicData>
            </a:graphic>
          </wp:inline>
        </w:drawing>
      </w:r>
    </w:p>
    <w:p w:rsidR="00D141A3" w:rsidRDefault="00D141A3" w:rsidP="00D141A3">
      <w:pPr>
        <w:ind w:firstLine="0"/>
      </w:pPr>
      <w:r>
        <w:rPr>
          <w:noProof/>
        </w:rPr>
        <w:drawing>
          <wp:inline distT="0" distB="0" distL="0" distR="0">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145605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3F1F7D" w:rsidRPr="003F1F7D" w:rsidRDefault="003F1F7D" w:rsidP="003F1F7D"/>
    <w:p w:rsidR="00C325B1" w:rsidRDefault="00EE13D2">
      <w:pPr>
        <w:tabs>
          <w:tab w:val="left" w:pos="0"/>
        </w:tabs>
        <w:spacing w:line="360" w:lineRule="auto"/>
        <w:ind w:firstLine="0"/>
        <w:rPr>
          <w:color w:val="000000"/>
          <w:sz w:val="22"/>
          <w:szCs w:val="22"/>
        </w:rPr>
      </w:pPr>
      <w:r>
        <w:tab/>
      </w:r>
    </w:p>
    <w:p w:rsidR="00C325B1" w:rsidRPr="00402C47" w:rsidRDefault="00EE13D2" w:rsidP="00402C47">
      <w:pPr>
        <w:pStyle w:val="Ttulo3"/>
        <w:spacing w:before="0" w:after="0" w:line="360" w:lineRule="auto"/>
        <w:rPr>
          <w:b/>
        </w:rPr>
      </w:pPr>
      <w:bookmarkStart w:id="17" w:name="_Toc119164370"/>
      <w:bookmarkStart w:id="18" w:name="_Toc148250622"/>
      <w:r>
        <w:rPr>
          <w:b/>
        </w:rPr>
        <w:t>5.1.2 Requisitos não funcionais</w:t>
      </w:r>
      <w:bookmarkEnd w:id="17"/>
      <w:bookmarkEnd w:id="18"/>
    </w:p>
    <w:p w:rsidR="00D141A3" w:rsidRPr="00402C47" w:rsidRDefault="00725B55" w:rsidP="00725B55">
      <w:pPr>
        <w:spacing w:line="360" w:lineRule="auto"/>
        <w:ind w:firstLine="720"/>
      </w:pPr>
      <w:r w:rsidRPr="00402C47">
        <w:t xml:space="preserve">Segundo Figueiredo (2021), </w:t>
      </w:r>
      <w:r w:rsidR="00D141A3" w:rsidRPr="00402C47">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rsidR="00D141A3" w:rsidRDefault="00D141A3" w:rsidP="00D141A3">
      <w:pPr>
        <w:ind w:firstLine="0"/>
        <w:rPr>
          <w:sz w:val="22"/>
          <w:szCs w:val="22"/>
        </w:rPr>
      </w:pPr>
      <w:r>
        <w:rPr>
          <w:noProof/>
          <w:sz w:val="22"/>
          <w:szCs w:val="22"/>
        </w:rPr>
        <w:lastRenderedPageBreak/>
        <w:drawing>
          <wp:inline distT="0" distB="0" distL="0" distR="0">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1179830"/>
                    </a:xfrm>
                    <a:prstGeom prst="rect">
                      <a:avLst/>
                    </a:prstGeom>
                  </pic:spPr>
                </pic:pic>
              </a:graphicData>
            </a:graphic>
          </wp:inline>
        </w:drawing>
      </w:r>
    </w:p>
    <w:p w:rsidR="00D141A3" w:rsidRPr="001B2EC9" w:rsidRDefault="00D141A3" w:rsidP="00D141A3">
      <w:pPr>
        <w:spacing w:line="360" w:lineRule="auto"/>
        <w:ind w:firstLine="0"/>
      </w:pPr>
      <w:r w:rsidRPr="001B2EC9">
        <w:rPr>
          <w:noProof/>
        </w:rPr>
        <w:drawing>
          <wp:inline distT="0" distB="0" distL="0" distR="0">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944245"/>
                    </a:xfrm>
                    <a:prstGeom prst="rect">
                      <a:avLst/>
                    </a:prstGeom>
                  </pic:spPr>
                </pic:pic>
              </a:graphicData>
            </a:graphic>
          </wp:inline>
        </w:drawing>
      </w:r>
    </w:p>
    <w:p w:rsidR="00D141A3" w:rsidRPr="001B2EC9" w:rsidRDefault="00D141A3" w:rsidP="00D141A3">
      <w:pPr>
        <w:spacing w:line="360" w:lineRule="auto"/>
        <w:ind w:firstLine="0"/>
        <w:rPr>
          <w:b/>
          <w:bCs/>
        </w:rPr>
      </w:pPr>
      <w:r w:rsidRPr="001B2EC9">
        <w:rPr>
          <w:b/>
          <w:bCs/>
        </w:rPr>
        <w:t>Fonte: MAFRA, 2023</w:t>
      </w:r>
    </w:p>
    <w:p w:rsidR="00C325B1" w:rsidRDefault="00C325B1">
      <w:pPr>
        <w:spacing w:line="360" w:lineRule="auto"/>
        <w:ind w:firstLine="0"/>
        <w:rPr>
          <w:color w:val="000000"/>
          <w:sz w:val="22"/>
          <w:szCs w:val="22"/>
        </w:rPr>
      </w:pPr>
    </w:p>
    <w:p w:rsidR="00C325B1" w:rsidRPr="00402C47" w:rsidRDefault="00EE13D2" w:rsidP="00402C47">
      <w:pPr>
        <w:pStyle w:val="Ttulo2"/>
        <w:numPr>
          <w:ilvl w:val="1"/>
          <w:numId w:val="3"/>
        </w:numPr>
        <w:spacing w:before="0" w:after="0"/>
      </w:pPr>
      <w:bookmarkStart w:id="19" w:name="_Toc119164371"/>
      <w:bookmarkStart w:id="20" w:name="_Toc148250623"/>
      <w:r>
        <w:t>Diagrama de Contexto</w:t>
      </w:r>
      <w:bookmarkEnd w:id="19"/>
      <w:bookmarkEnd w:id="20"/>
    </w:p>
    <w:p w:rsidR="00D141A3" w:rsidRPr="003F0FC9" w:rsidRDefault="00725B55" w:rsidP="003F0FC9">
      <w:pPr>
        <w:spacing w:line="360" w:lineRule="auto"/>
      </w:pPr>
      <w:r w:rsidRPr="003F0FC9">
        <w:t xml:space="preserve">De acordo </w:t>
      </w:r>
      <w:r w:rsidR="003F0FC9" w:rsidRPr="003F0FC9">
        <w:t>com TRJ</w:t>
      </w:r>
      <w:r w:rsidRPr="003F0FC9">
        <w:t xml:space="preserve">. Diagrama de Caso de Uso. 2023. O diagrama de contexto é </w:t>
      </w:r>
      <w:r w:rsidR="00D141A3" w:rsidRPr="003F0FC9">
        <w:t>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rsidR="00D141A3" w:rsidRDefault="00D141A3" w:rsidP="00D141A3">
      <w:pPr>
        <w:spacing w:line="360" w:lineRule="auto"/>
        <w:ind w:firstLine="0"/>
        <w:rPr>
          <w:color w:val="000000"/>
          <w:sz w:val="22"/>
          <w:szCs w:val="22"/>
        </w:rPr>
      </w:pPr>
    </w:p>
    <w:p w:rsidR="00D141A3" w:rsidRPr="00617DDE" w:rsidRDefault="0066138A" w:rsidP="00D141A3">
      <w:pPr>
        <w:ind w:firstLine="0"/>
        <w:rPr>
          <w:b/>
          <w:color w:val="FF0000"/>
        </w:rPr>
      </w:pPr>
      <w:r>
        <w:rPr>
          <w:b/>
          <w:noProof/>
          <w:color w:val="FF0000"/>
        </w:rPr>
        <w:lastRenderedPageBreak/>
        <w:drawing>
          <wp:inline distT="0" distB="0" distL="0" distR="0">
            <wp:extent cx="5663565" cy="3476625"/>
            <wp:effectExtent l="19050" t="0" r="0" b="0"/>
            <wp:docPr id="12" name="Imagem 11" descr="conceitual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2.0.png"/>
                    <pic:cNvPicPr/>
                  </pic:nvPicPr>
                  <pic:blipFill>
                    <a:blip r:embed="rId14"/>
                    <a:stretch>
                      <a:fillRect/>
                    </a:stretch>
                  </pic:blipFill>
                  <pic:spPr>
                    <a:xfrm>
                      <a:off x="0" y="0"/>
                      <a:ext cx="5663565" cy="3476625"/>
                    </a:xfrm>
                    <a:prstGeom prst="rect">
                      <a:avLst/>
                    </a:prstGeom>
                  </pic:spPr>
                </pic:pic>
              </a:graphicData>
            </a:graphic>
          </wp:inline>
        </w:drawing>
      </w:r>
    </w:p>
    <w:p w:rsidR="00D141A3" w:rsidRPr="003F1F7D" w:rsidRDefault="00D141A3" w:rsidP="00D141A3">
      <w:pPr>
        <w:ind w:firstLine="0"/>
      </w:pPr>
      <w:r>
        <w:rPr>
          <w:b/>
          <w:sz w:val="20"/>
          <w:szCs w:val="20"/>
        </w:rPr>
        <w:t xml:space="preserve">Fonte: </w:t>
      </w:r>
      <w:r w:rsidRPr="00213815">
        <w:rPr>
          <w:b/>
          <w:sz w:val="20"/>
          <w:szCs w:val="20"/>
        </w:rPr>
        <w:t>MAFRA</w:t>
      </w:r>
      <w:r>
        <w:rPr>
          <w:b/>
          <w:sz w:val="20"/>
          <w:szCs w:val="20"/>
        </w:rPr>
        <w:t>, 2023</w:t>
      </w:r>
    </w:p>
    <w:p w:rsidR="00D141A3" w:rsidRDefault="00D141A3" w:rsidP="00D141A3">
      <w:pPr>
        <w:spacing w:line="360" w:lineRule="auto"/>
        <w:ind w:firstLine="0"/>
        <w:rPr>
          <w:color w:val="000000"/>
          <w:sz w:val="22"/>
          <w:szCs w:val="22"/>
        </w:rPr>
      </w:pPr>
    </w:p>
    <w:p w:rsidR="00D141A3" w:rsidRPr="00A03A5E" w:rsidRDefault="00D141A3" w:rsidP="00D141A3">
      <w:pPr>
        <w:spacing w:line="360" w:lineRule="auto"/>
        <w:ind w:firstLine="0"/>
        <w:rPr>
          <w:color w:val="000000"/>
        </w:rPr>
      </w:pPr>
    </w:p>
    <w:p w:rsidR="00D141A3" w:rsidRDefault="00D141A3" w:rsidP="00BF476C">
      <w:pPr>
        <w:spacing w:line="360" w:lineRule="auto"/>
        <w:ind w:firstLine="0"/>
        <w:rPr>
          <w:color w:val="000000"/>
        </w:rPr>
      </w:pPr>
      <w:r>
        <w:rPr>
          <w:noProof/>
          <w:color w:val="000000"/>
        </w:rPr>
        <w:drawing>
          <wp:inline distT="0" distB="0" distL="0" distR="0">
            <wp:extent cx="5699760" cy="2495550"/>
            <wp:effectExtent l="0" t="0" r="0"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5"/>
                    <a:stretch>
                      <a:fillRect/>
                    </a:stretch>
                  </pic:blipFill>
                  <pic:spPr>
                    <a:xfrm>
                      <a:off x="0" y="0"/>
                      <a:ext cx="5700557" cy="2495899"/>
                    </a:xfrm>
                    <a:prstGeom prst="rect">
                      <a:avLst/>
                    </a:prstGeom>
                  </pic:spPr>
                </pic:pic>
              </a:graphicData>
            </a:graphic>
          </wp:inline>
        </w:drawing>
      </w:r>
    </w:p>
    <w:p w:rsidR="00D141A3" w:rsidRDefault="00D141A3" w:rsidP="00D141A3">
      <w:pPr>
        <w:spacing w:line="360" w:lineRule="auto"/>
        <w:ind w:firstLine="141"/>
        <w:rPr>
          <w:color w:val="000000"/>
        </w:rPr>
      </w:pPr>
    </w:p>
    <w:p w:rsidR="00D141A3" w:rsidRDefault="00D141A3" w:rsidP="00D141A3">
      <w:pPr>
        <w:spacing w:line="360" w:lineRule="auto"/>
        <w:ind w:firstLine="141"/>
        <w:rPr>
          <w:color w:val="000000"/>
        </w:rPr>
      </w:pPr>
    </w:p>
    <w:p w:rsidR="00D141A3" w:rsidRDefault="00D141A3" w:rsidP="00D141A3">
      <w:pPr>
        <w:ind w:firstLine="0"/>
        <w:rPr>
          <w:color w:val="000000"/>
          <w:sz w:val="20"/>
          <w:szCs w:val="20"/>
        </w:rPr>
      </w:pPr>
      <w:r>
        <w:rPr>
          <w:b/>
          <w:sz w:val="20"/>
          <w:szCs w:val="20"/>
        </w:rPr>
        <w:t xml:space="preserve">Fonte: </w:t>
      </w:r>
      <w:r w:rsidRPr="00213815">
        <w:rPr>
          <w:b/>
          <w:sz w:val="20"/>
          <w:szCs w:val="20"/>
        </w:rPr>
        <w:t>MAFRA</w:t>
      </w:r>
      <w:r>
        <w:rPr>
          <w:b/>
          <w:sz w:val="20"/>
          <w:szCs w:val="20"/>
        </w:rPr>
        <w:t>, 2023</w:t>
      </w:r>
    </w:p>
    <w:p w:rsidR="00C325B1" w:rsidRDefault="00EE13D2" w:rsidP="00402C47">
      <w:pPr>
        <w:pStyle w:val="Ttulo2"/>
        <w:numPr>
          <w:ilvl w:val="1"/>
          <w:numId w:val="3"/>
        </w:numPr>
      </w:pPr>
      <w:bookmarkStart w:id="21" w:name="_Toc119164372"/>
      <w:bookmarkStart w:id="22" w:name="_Toc148250624"/>
      <w:r>
        <w:lastRenderedPageBreak/>
        <w:t>Diagrama de Fluxo de dados</w:t>
      </w:r>
      <w:bookmarkEnd w:id="21"/>
      <w:bookmarkEnd w:id="22"/>
    </w:p>
    <w:p w:rsidR="00D141A3" w:rsidRPr="003F0FC9" w:rsidRDefault="00725B55" w:rsidP="003F0FC9">
      <w:pPr>
        <w:spacing w:line="360" w:lineRule="auto"/>
      </w:pPr>
      <w:r w:rsidRPr="003F0FC9">
        <w:t>De acordo com GROW, Dave. Lucidchart.. O que é um diagrama de fluxo de dados? 2023. U</w:t>
      </w:r>
      <w:r w:rsidR="00D141A3" w:rsidRPr="003F0FC9">
        <w:t>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rsidR="00D141A3" w:rsidRPr="00CA68F0" w:rsidRDefault="00402C47" w:rsidP="00BF476C">
      <w:pPr>
        <w:ind w:firstLine="0"/>
        <w:rPr>
          <w:sz w:val="22"/>
          <w:szCs w:val="22"/>
        </w:rPr>
      </w:pPr>
      <w:r>
        <w:rPr>
          <w:noProof/>
          <w:sz w:val="22"/>
          <w:szCs w:val="22"/>
        </w:rPr>
        <w:drawing>
          <wp:inline distT="0" distB="0" distL="0" distR="0">
            <wp:extent cx="5698691" cy="3070860"/>
            <wp:effectExtent l="0" t="0" r="0" b="0"/>
            <wp:docPr id="13" name="Imagem 12" descr="fluxo de ddos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dos 2.0.png"/>
                    <pic:cNvPicPr/>
                  </pic:nvPicPr>
                  <pic:blipFill>
                    <a:blip r:embed="rId16"/>
                    <a:stretch>
                      <a:fillRect/>
                    </a:stretch>
                  </pic:blipFill>
                  <pic:spPr>
                    <a:xfrm>
                      <a:off x="0" y="0"/>
                      <a:ext cx="5708565" cy="3076181"/>
                    </a:xfrm>
                    <a:prstGeom prst="rect">
                      <a:avLst/>
                    </a:prstGeom>
                  </pic:spPr>
                </pic:pic>
              </a:graphicData>
            </a:graphic>
          </wp:inline>
        </w:drawing>
      </w:r>
    </w:p>
    <w:p w:rsidR="00D141A3" w:rsidRDefault="00D141A3" w:rsidP="00D141A3">
      <w:pPr>
        <w:ind w:firstLine="0"/>
      </w:pPr>
    </w:p>
    <w:p w:rsidR="00D141A3" w:rsidRDefault="00D141A3" w:rsidP="00D141A3">
      <w:pPr>
        <w:rPr>
          <w:b/>
          <w:sz w:val="20"/>
          <w:szCs w:val="20"/>
        </w:rPr>
      </w:pPr>
      <w:r>
        <w:rPr>
          <w:b/>
          <w:sz w:val="20"/>
          <w:szCs w:val="20"/>
        </w:rPr>
        <w:t xml:space="preserve">Fonte: </w:t>
      </w:r>
      <w:r w:rsidRPr="00213815">
        <w:rPr>
          <w:b/>
          <w:sz w:val="20"/>
          <w:szCs w:val="20"/>
        </w:rPr>
        <w:t>MAFRA</w:t>
      </w:r>
      <w:r>
        <w:rPr>
          <w:b/>
          <w:sz w:val="20"/>
          <w:szCs w:val="20"/>
        </w:rPr>
        <w:t>, 2023</w:t>
      </w: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3F0FC9" w:rsidRDefault="003F0FC9">
      <w:pPr>
        <w:rPr>
          <w:b/>
          <w:sz w:val="20"/>
          <w:szCs w:val="20"/>
        </w:rPr>
      </w:pPr>
    </w:p>
    <w:p w:rsidR="003F0FC9" w:rsidRDefault="003F0FC9">
      <w:pPr>
        <w:rPr>
          <w:b/>
          <w:sz w:val="20"/>
          <w:szCs w:val="20"/>
        </w:rPr>
      </w:pPr>
    </w:p>
    <w:p w:rsidR="003F0FC9" w:rsidRDefault="003F0FC9">
      <w:pPr>
        <w:rPr>
          <w:b/>
          <w:sz w:val="20"/>
          <w:szCs w:val="20"/>
        </w:rPr>
      </w:pPr>
    </w:p>
    <w:p w:rsidR="003F0FC9" w:rsidRDefault="003F0FC9">
      <w:pPr>
        <w:rPr>
          <w:b/>
          <w:sz w:val="20"/>
          <w:szCs w:val="20"/>
        </w:rPr>
      </w:pPr>
    </w:p>
    <w:p w:rsidR="003F0FC9" w:rsidRDefault="003F0FC9">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C325B1">
      <w:pPr>
        <w:rPr>
          <w:b/>
          <w:sz w:val="20"/>
          <w:szCs w:val="20"/>
        </w:rPr>
      </w:pPr>
    </w:p>
    <w:p w:rsidR="00C325B1" w:rsidRDefault="00EE13D2" w:rsidP="00BF476C">
      <w:pPr>
        <w:pStyle w:val="Ttulo2"/>
        <w:numPr>
          <w:ilvl w:val="1"/>
          <w:numId w:val="3"/>
        </w:numPr>
        <w:ind w:left="578" w:hanging="578"/>
      </w:pPr>
      <w:bookmarkStart w:id="23" w:name="_Toc119164373"/>
      <w:bookmarkStart w:id="24" w:name="_Toc148250625"/>
      <w:r>
        <w:t>Diagrama de Entidade e relacionamento</w:t>
      </w:r>
      <w:bookmarkEnd w:id="23"/>
      <w:bookmarkEnd w:id="24"/>
    </w:p>
    <w:p w:rsidR="00D141A3" w:rsidRPr="003F0FC9" w:rsidRDefault="00725B55" w:rsidP="003F0FC9">
      <w:pPr>
        <w:spacing w:line="360" w:lineRule="auto"/>
      </w:pPr>
      <w:r w:rsidRPr="003F0FC9">
        <w:t>De acordo com GROW, Dave. Lucidchart..diagrama de entidade e relacionamento? 2023. U</w:t>
      </w:r>
      <w:r w:rsidR="00D141A3" w:rsidRPr="003F0FC9">
        <w:t>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rsidR="00D141A3" w:rsidRPr="00187E70" w:rsidRDefault="0066138A" w:rsidP="00D141A3">
      <w:pPr>
        <w:ind w:firstLine="0"/>
        <w:rPr>
          <w:b/>
        </w:rPr>
      </w:pPr>
      <w:r>
        <w:rPr>
          <w:b/>
          <w:noProof/>
        </w:rPr>
        <w:lastRenderedPageBreak/>
        <w:drawing>
          <wp:inline distT="0" distB="0" distL="0" distR="0">
            <wp:extent cx="5663565" cy="3332480"/>
            <wp:effectExtent l="19050" t="0" r="0" b="0"/>
            <wp:docPr id="15" name="Imagem 14" descr="logico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o2.0.png"/>
                    <pic:cNvPicPr/>
                  </pic:nvPicPr>
                  <pic:blipFill>
                    <a:blip r:embed="rId17"/>
                    <a:stretch>
                      <a:fillRect/>
                    </a:stretch>
                  </pic:blipFill>
                  <pic:spPr>
                    <a:xfrm>
                      <a:off x="0" y="0"/>
                      <a:ext cx="5663565" cy="3332480"/>
                    </a:xfrm>
                    <a:prstGeom prst="rect">
                      <a:avLst/>
                    </a:prstGeom>
                  </pic:spPr>
                </pic:pic>
              </a:graphicData>
            </a:graphic>
          </wp:inline>
        </w:drawing>
      </w:r>
    </w:p>
    <w:p w:rsidR="00D141A3" w:rsidRPr="00187E70" w:rsidRDefault="00D141A3" w:rsidP="00D141A3">
      <w:pPr>
        <w:ind w:firstLine="0"/>
        <w:rPr>
          <w:b/>
        </w:rPr>
      </w:pPr>
      <w:r w:rsidRPr="00187E70">
        <w:rPr>
          <w:b/>
        </w:rPr>
        <w:t>Fonte: Mafra, 2023</w:t>
      </w:r>
    </w:p>
    <w:p w:rsidR="00C325B1" w:rsidRDefault="00C325B1">
      <w:pPr>
        <w:tabs>
          <w:tab w:val="left" w:pos="0"/>
        </w:tabs>
        <w:ind w:firstLine="0"/>
      </w:pPr>
    </w:p>
    <w:p w:rsidR="00C325B1" w:rsidRDefault="00C325B1">
      <w:pPr>
        <w:tabs>
          <w:tab w:val="left" w:pos="0"/>
        </w:tabs>
        <w:ind w:firstLine="0"/>
      </w:pPr>
    </w:p>
    <w:p w:rsidR="00C325B1" w:rsidRDefault="00C325B1">
      <w:pPr>
        <w:tabs>
          <w:tab w:val="left" w:pos="0"/>
        </w:tabs>
        <w:ind w:firstLine="0"/>
      </w:pPr>
    </w:p>
    <w:p w:rsidR="0066138A" w:rsidRDefault="00EE13D2" w:rsidP="0066138A">
      <w:pPr>
        <w:pStyle w:val="Ttulo2"/>
        <w:numPr>
          <w:ilvl w:val="1"/>
          <w:numId w:val="3"/>
        </w:numPr>
        <w:ind w:left="578" w:hanging="578"/>
      </w:pPr>
      <w:bookmarkStart w:id="25" w:name="_Toc119164374"/>
      <w:bookmarkStart w:id="26" w:name="_Toc148250626"/>
      <w:r>
        <w:lastRenderedPageBreak/>
        <w:t>Dicionário de Dados</w:t>
      </w:r>
      <w:bookmarkEnd w:id="25"/>
      <w:bookmarkEnd w:id="26"/>
    </w:p>
    <w:p w:rsidR="0066138A" w:rsidRDefault="00AA1E6B" w:rsidP="0066138A">
      <w:pPr>
        <w:pStyle w:val="Ttulo2"/>
        <w:ind w:firstLine="0"/>
      </w:pPr>
      <w:r>
        <w:t>O processo de dicionarização de dados é um dos passos iniciais na estruturação de projetos de analytics que vai até a materialização de organizações mais complexas como os escritórios de dados, pois é ele que permite manter a homogeneidade do conhecimento dos dados entre os envolvidos em um projeto de Analytics.A ideia de dicionário de dados não é nova, principalmente para gestores de bancos de dados relacionais e programadores. No entanto, a novidade, é a necessidade recente de dicionários menos técnicos e voltados para o compartilhamento de conhecimento entre outros grupos de profissionais com o perfil de cientistas de dados, analistas de negócios e gestores.</w:t>
      </w:r>
      <w:bookmarkStart w:id="27" w:name="_Toc119164375"/>
      <w:bookmarkStart w:id="28" w:name="_Toc148250627"/>
      <w:r w:rsidR="0066138A" w:rsidRPr="0066138A">
        <w:t xml:space="preserve"> </w:t>
      </w:r>
      <w:r w:rsidR="0066138A">
        <w:t>Dicionário de Dados</w:t>
      </w:r>
    </w:p>
    <w:tbl>
      <w:tblPr>
        <w:tblW w:w="0" w:type="auto"/>
        <w:tblInd w:w="55" w:type="dxa"/>
        <w:tblCellMar>
          <w:left w:w="70" w:type="dxa"/>
          <w:right w:w="70" w:type="dxa"/>
        </w:tblCellMar>
        <w:tblLook w:val="04A0"/>
      </w:tblPr>
      <w:tblGrid>
        <w:gridCol w:w="1363"/>
        <w:gridCol w:w="2281"/>
        <w:gridCol w:w="1160"/>
        <w:gridCol w:w="919"/>
        <w:gridCol w:w="1362"/>
        <w:gridCol w:w="1141"/>
        <w:gridCol w:w="778"/>
      </w:tblGrid>
      <w:tr w:rsidR="0066138A" w:rsidRPr="00953B82" w:rsidTr="0066138A">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tabela</w:t>
            </w:r>
          </w:p>
        </w:tc>
        <w:tc>
          <w:tcPr>
            <w:tcW w:w="0" w:type="auto"/>
            <w:gridSpan w:val="6"/>
            <w:tcBorders>
              <w:top w:val="single" w:sz="4" w:space="0" w:color="auto"/>
              <w:left w:val="nil"/>
              <w:bottom w:val="single" w:sz="4" w:space="0" w:color="auto"/>
              <w:right w:val="single" w:sz="4" w:space="0" w:color="000000"/>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tb_clientes</w:t>
            </w:r>
          </w:p>
        </w:tc>
      </w:tr>
      <w:tr w:rsidR="0066138A" w:rsidRPr="00953B82" w:rsidTr="0066138A">
        <w:trPr>
          <w:trHeight w:val="315"/>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gridSpan w:val="6"/>
            <w:tcBorders>
              <w:top w:val="single" w:sz="4" w:space="0" w:color="auto"/>
              <w:left w:val="nil"/>
              <w:bottom w:val="single" w:sz="4" w:space="0" w:color="auto"/>
              <w:right w:val="single" w:sz="4" w:space="0" w:color="000000"/>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armazena dados dos clientes</w:t>
            </w:r>
          </w:p>
        </w:tc>
      </w:tr>
      <w:tr w:rsidR="0066138A" w:rsidRPr="00953B82" w:rsidTr="0066138A">
        <w:trPr>
          <w:trHeight w:val="315"/>
        </w:trPr>
        <w:tc>
          <w:tcPr>
            <w:tcW w:w="0" w:type="auto"/>
            <w:gridSpan w:val="7"/>
            <w:tcBorders>
              <w:top w:val="single" w:sz="4" w:space="0" w:color="auto"/>
              <w:left w:val="single" w:sz="4" w:space="0" w:color="auto"/>
              <w:bottom w:val="single" w:sz="4" w:space="0" w:color="auto"/>
              <w:right w:val="single" w:sz="4" w:space="0" w:color="000000"/>
            </w:tcBorders>
            <w:shd w:val="clear" w:color="000000" w:fill="00808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campos</w:t>
            </w:r>
          </w:p>
        </w:tc>
      </w:tr>
      <w:tr w:rsidR="0066138A" w:rsidRPr="00953B82" w:rsidTr="0066138A">
        <w:trPr>
          <w:trHeight w:val="525"/>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w:t>
            </w:r>
          </w:p>
        </w:tc>
        <w:tc>
          <w:tcPr>
            <w:tcW w:w="0" w:type="auto"/>
            <w:tcBorders>
              <w:top w:val="nil"/>
              <w:left w:val="nil"/>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tcBorders>
              <w:top w:val="nil"/>
              <w:left w:val="nil"/>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tipo de dado</w:t>
            </w:r>
          </w:p>
        </w:tc>
        <w:tc>
          <w:tcPr>
            <w:tcW w:w="0" w:type="auto"/>
            <w:tcBorders>
              <w:top w:val="nil"/>
              <w:left w:val="nil"/>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tamanho</w:t>
            </w:r>
          </w:p>
        </w:tc>
        <w:tc>
          <w:tcPr>
            <w:tcW w:w="0" w:type="auto"/>
            <w:tcBorders>
              <w:top w:val="nil"/>
              <w:left w:val="nil"/>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restrições de dominio</w:t>
            </w:r>
          </w:p>
        </w:tc>
        <w:tc>
          <w:tcPr>
            <w:tcW w:w="0" w:type="auto"/>
            <w:tcBorders>
              <w:top w:val="nil"/>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obrigatorio</w:t>
            </w:r>
          </w:p>
        </w:tc>
        <w:tc>
          <w:tcPr>
            <w:tcW w:w="0" w:type="auto"/>
            <w:tcBorders>
              <w:top w:val="nil"/>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default</w:t>
            </w:r>
          </w:p>
        </w:tc>
      </w:tr>
      <w:tr w:rsidR="0066138A" w:rsidRPr="00953B82" w:rsidTr="0066138A">
        <w:trPr>
          <w:trHeight w:val="36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codcli</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Código de identificação da tabela</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PK/AT</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s</w:t>
            </w:r>
          </w:p>
        </w:tc>
      </w:tr>
      <w:tr w:rsidR="0066138A" w:rsidRPr="00953B82" w:rsidTr="0066138A">
        <w:trPr>
          <w:trHeight w:val="405"/>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 do cliente</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6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email do cliente</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45"/>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senha</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senha do cliente</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BIGINT</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32</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45"/>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telefone</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telefone do cliente</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11</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9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ativo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mostra se o cliente esta ativo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check (S ou 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15"/>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codcid_fk</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chave estrangeira da tabela</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FK</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s</w:t>
            </w:r>
          </w:p>
        </w:tc>
      </w:tr>
      <w:tr w:rsidR="0066138A" w:rsidRPr="00953B82" w:rsidTr="0066138A">
        <w:trPr>
          <w:trHeight w:val="315"/>
        </w:trPr>
        <w:tc>
          <w:tcPr>
            <w:tcW w:w="0" w:type="auto"/>
            <w:tcBorders>
              <w:top w:val="nil"/>
              <w:left w:val="single" w:sz="8" w:space="0" w:color="CCCCCC"/>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nil"/>
              <w:left w:val="single" w:sz="8" w:space="0" w:color="CCCCCC"/>
              <w:bottom w:val="single" w:sz="8" w:space="0" w:color="000000"/>
              <w:right w:val="single" w:sz="8" w:space="0" w:color="CCCCCC"/>
            </w:tcBorders>
            <w:shd w:val="clear" w:color="auto" w:fill="auto"/>
            <w:vAlign w:val="bottom"/>
            <w:hideMark/>
          </w:tcPr>
          <w:p w:rsidR="0066138A"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Pr="00953B82" w:rsidRDefault="0066138A" w:rsidP="0066138A">
            <w:pPr>
              <w:widowControl/>
              <w:spacing w:line="240" w:lineRule="auto"/>
              <w:ind w:firstLine="0"/>
              <w:jc w:val="left"/>
              <w:rPr>
                <w:rFonts w:eastAsia="Times New Roman"/>
                <w:color w:val="000000"/>
                <w:sz w:val="20"/>
                <w:szCs w:val="20"/>
              </w:rPr>
            </w:pP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single" w:sz="8" w:space="0" w:color="CCCCCC"/>
              <w:left w:val="single" w:sz="8" w:space="0" w:color="CCCCCC"/>
              <w:bottom w:val="single" w:sz="8" w:space="0" w:color="000000"/>
              <w:right w:val="nil"/>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lastRenderedPageBreak/>
              <w:t>tabela</w:t>
            </w:r>
          </w:p>
        </w:tc>
        <w:tc>
          <w:tcPr>
            <w:tcW w:w="0" w:type="auto"/>
            <w:gridSpan w:val="6"/>
            <w:tcBorders>
              <w:top w:val="single" w:sz="4" w:space="0" w:color="auto"/>
              <w:left w:val="single" w:sz="4" w:space="0" w:color="auto"/>
              <w:bottom w:val="single" w:sz="4" w:space="0" w:color="auto"/>
              <w:right w:val="single" w:sz="4" w:space="0" w:color="auto"/>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tb_agendas</w:t>
            </w:r>
          </w:p>
        </w:tc>
      </w:tr>
      <w:tr w:rsidR="0066138A" w:rsidRPr="00953B82" w:rsidTr="0066138A">
        <w:trPr>
          <w:trHeight w:val="510"/>
        </w:trPr>
        <w:tc>
          <w:tcPr>
            <w:tcW w:w="0" w:type="auto"/>
            <w:tcBorders>
              <w:top w:val="single" w:sz="8" w:space="0" w:color="CCCCCC"/>
              <w:left w:val="single" w:sz="8" w:space="0" w:color="CCCCCC"/>
              <w:bottom w:val="single" w:sz="8" w:space="0" w:color="000000"/>
              <w:right w:val="nil"/>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gridSpan w:val="6"/>
            <w:tcBorders>
              <w:top w:val="single" w:sz="4" w:space="0" w:color="auto"/>
              <w:left w:val="single" w:sz="4" w:space="0" w:color="auto"/>
              <w:bottom w:val="single" w:sz="4" w:space="0" w:color="auto"/>
              <w:right w:val="single" w:sz="4" w:space="0" w:color="auto"/>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armazena os dados de agendamneto dos clientes alem de ser associativa</w:t>
            </w:r>
          </w:p>
        </w:tc>
      </w:tr>
      <w:tr w:rsidR="0066138A" w:rsidRPr="00953B82" w:rsidTr="0066138A">
        <w:trPr>
          <w:trHeight w:val="315"/>
        </w:trPr>
        <w:tc>
          <w:tcPr>
            <w:tcW w:w="0" w:type="auto"/>
            <w:gridSpan w:val="7"/>
            <w:tcBorders>
              <w:top w:val="nil"/>
              <w:left w:val="single" w:sz="8" w:space="0" w:color="000000"/>
              <w:bottom w:val="nil"/>
              <w:right w:val="single" w:sz="4" w:space="0" w:color="000000"/>
            </w:tcBorders>
            <w:shd w:val="clear" w:color="000000" w:fill="00808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campos</w:t>
            </w:r>
          </w:p>
        </w:tc>
      </w:tr>
      <w:tr w:rsidR="0066138A" w:rsidRPr="00953B82" w:rsidTr="0066138A">
        <w:trPr>
          <w:trHeight w:val="300"/>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w:t>
            </w:r>
          </w:p>
        </w:tc>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tipo de dado</w:t>
            </w:r>
          </w:p>
        </w:tc>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tamanho</w:t>
            </w:r>
          </w:p>
        </w:tc>
        <w:tc>
          <w:tcPr>
            <w:tcW w:w="0" w:type="auto"/>
            <w:tcBorders>
              <w:top w:val="single" w:sz="8" w:space="0" w:color="CCCCCC"/>
              <w:left w:val="single" w:sz="8" w:space="0" w:color="CCCCCC"/>
              <w:bottom w:val="single" w:sz="8" w:space="0" w:color="000000"/>
              <w:right w:val="nil"/>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restrições de dominio</w:t>
            </w:r>
          </w:p>
        </w:tc>
        <w:tc>
          <w:tcPr>
            <w:tcW w:w="0" w:type="auto"/>
            <w:tcBorders>
              <w:top w:val="single" w:sz="4" w:space="0" w:color="auto"/>
              <w:left w:val="single" w:sz="4" w:space="0" w:color="auto"/>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obrigatorio</w:t>
            </w:r>
          </w:p>
        </w:tc>
        <w:tc>
          <w:tcPr>
            <w:tcW w:w="0" w:type="auto"/>
            <w:tcBorders>
              <w:top w:val="single" w:sz="4" w:space="0" w:color="auto"/>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default</w:t>
            </w:r>
          </w:p>
        </w:tc>
      </w:tr>
      <w:tr w:rsidR="0066138A" w:rsidRPr="00953B82" w:rsidTr="0066138A">
        <w:trPr>
          <w:trHeight w:val="345"/>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codage</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Código de identificação da tabela</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PK/AT</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w:t>
            </w:r>
          </w:p>
        </w:tc>
      </w:tr>
      <w:tr w:rsidR="0066138A" w:rsidRPr="00953B82" w:rsidTr="0066138A">
        <w:trPr>
          <w:trHeight w:val="345"/>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codcli_fk</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chave estrangeira da tabela</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FK</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w:t>
            </w:r>
          </w:p>
        </w:tc>
      </w:tr>
      <w:tr w:rsidR="0066138A" w:rsidRPr="00953B82" w:rsidTr="0066138A">
        <w:trPr>
          <w:trHeight w:val="345"/>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codprof_fk</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chave estrangeira da tabela</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FK</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w:t>
            </w:r>
          </w:p>
        </w:tc>
      </w:tr>
      <w:tr w:rsidR="0066138A" w:rsidRPr="00953B82" w:rsidTr="0066138A">
        <w:trPr>
          <w:trHeight w:val="345"/>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hora</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hora do agendamento do cliente</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TIME</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w:t>
            </w:r>
          </w:p>
        </w:tc>
      </w:tr>
      <w:tr w:rsidR="0066138A" w:rsidRPr="00953B82" w:rsidTr="0066138A">
        <w:trPr>
          <w:trHeight w:val="300"/>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data</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data do agendamento do cliente</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DATE</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w:t>
            </w:r>
          </w:p>
        </w:tc>
      </w:tr>
      <w:tr w:rsidR="0066138A" w:rsidRPr="00953B82" w:rsidTr="0066138A">
        <w:trPr>
          <w:trHeight w:val="330"/>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codservico_fk</w:t>
            </w:r>
          </w:p>
        </w:tc>
        <w:tc>
          <w:tcPr>
            <w:tcW w:w="0" w:type="auto"/>
            <w:tcBorders>
              <w:top w:val="single" w:sz="8" w:space="0" w:color="CCCCCC"/>
              <w:left w:val="single" w:sz="8" w:space="0" w:color="CCCCCC"/>
              <w:bottom w:val="nil"/>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chave estrangeira da tabela</w:t>
            </w:r>
          </w:p>
        </w:tc>
        <w:tc>
          <w:tcPr>
            <w:tcW w:w="0" w:type="auto"/>
            <w:tcBorders>
              <w:top w:val="single" w:sz="8" w:space="0" w:color="CCCCCC"/>
              <w:left w:val="single" w:sz="8" w:space="0" w:color="CCCCCC"/>
              <w:bottom w:val="nil"/>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single" w:sz="8" w:space="0" w:color="CCCCCC"/>
              <w:left w:val="single" w:sz="8" w:space="0" w:color="CCCCCC"/>
              <w:bottom w:val="nil"/>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single" w:sz="8" w:space="0" w:color="CCCCCC"/>
              <w:left w:val="single" w:sz="8" w:space="0" w:color="CCCCCC"/>
              <w:bottom w:val="nil"/>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FK</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nil"/>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w:t>
            </w:r>
          </w:p>
        </w:tc>
      </w:tr>
      <w:tr w:rsidR="0066138A" w:rsidRPr="00953B82" w:rsidTr="0066138A">
        <w:trPr>
          <w:trHeight w:val="315"/>
        </w:trPr>
        <w:tc>
          <w:tcPr>
            <w:tcW w:w="0" w:type="auto"/>
            <w:tcBorders>
              <w:top w:val="single" w:sz="8" w:space="0" w:color="CCCCCC"/>
              <w:left w:val="single" w:sz="8" w:space="0" w:color="CCCCCC"/>
              <w:bottom w:val="single" w:sz="8" w:space="0" w:color="000000"/>
              <w:right w:val="nil"/>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tabela</w:t>
            </w:r>
          </w:p>
        </w:tc>
        <w:tc>
          <w:tcPr>
            <w:tcW w:w="0" w:type="auto"/>
            <w:gridSpan w:val="6"/>
            <w:tcBorders>
              <w:top w:val="single" w:sz="4" w:space="0" w:color="auto"/>
              <w:left w:val="single" w:sz="4" w:space="0" w:color="auto"/>
              <w:bottom w:val="single" w:sz="4" w:space="0" w:color="auto"/>
              <w:right w:val="single" w:sz="4" w:space="0" w:color="auto"/>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tb_profissionais_servicos</w:t>
            </w:r>
          </w:p>
        </w:tc>
      </w:tr>
      <w:tr w:rsidR="0066138A" w:rsidRPr="00953B82" w:rsidTr="0066138A">
        <w:trPr>
          <w:trHeight w:val="510"/>
        </w:trPr>
        <w:tc>
          <w:tcPr>
            <w:tcW w:w="0" w:type="auto"/>
            <w:tcBorders>
              <w:top w:val="single" w:sz="8" w:space="0" w:color="CCCCCC"/>
              <w:left w:val="single" w:sz="8" w:space="0" w:color="CCCCCC"/>
              <w:bottom w:val="single" w:sz="8" w:space="0" w:color="000000"/>
              <w:right w:val="nil"/>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gridSpan w:val="6"/>
            <w:tcBorders>
              <w:top w:val="single" w:sz="4" w:space="0" w:color="auto"/>
              <w:left w:val="single" w:sz="4" w:space="0" w:color="auto"/>
              <w:bottom w:val="single" w:sz="4" w:space="0" w:color="auto"/>
              <w:right w:val="single" w:sz="4" w:space="0" w:color="auto"/>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armazena dados dos proficionais e dos serviços alem de ser associativa</w:t>
            </w:r>
          </w:p>
        </w:tc>
      </w:tr>
      <w:tr w:rsidR="0066138A" w:rsidRPr="00953B82" w:rsidTr="0066138A">
        <w:trPr>
          <w:trHeight w:val="315"/>
        </w:trPr>
        <w:tc>
          <w:tcPr>
            <w:tcW w:w="0" w:type="auto"/>
            <w:gridSpan w:val="7"/>
            <w:tcBorders>
              <w:top w:val="nil"/>
              <w:left w:val="single" w:sz="8" w:space="0" w:color="000000"/>
              <w:bottom w:val="nil"/>
              <w:right w:val="single" w:sz="4" w:space="0" w:color="000000"/>
            </w:tcBorders>
            <w:shd w:val="clear" w:color="000000" w:fill="00808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campos</w:t>
            </w:r>
          </w:p>
        </w:tc>
      </w:tr>
      <w:tr w:rsidR="0066138A" w:rsidRPr="00953B82" w:rsidTr="0066138A">
        <w:trPr>
          <w:trHeight w:val="330"/>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w:t>
            </w:r>
          </w:p>
        </w:tc>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tipo de dado</w:t>
            </w:r>
          </w:p>
        </w:tc>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tamanho</w:t>
            </w:r>
          </w:p>
        </w:tc>
        <w:tc>
          <w:tcPr>
            <w:tcW w:w="0" w:type="auto"/>
            <w:tcBorders>
              <w:top w:val="single" w:sz="8" w:space="0" w:color="CCCCCC"/>
              <w:left w:val="single" w:sz="8" w:space="0" w:color="CCCCCC"/>
              <w:bottom w:val="single" w:sz="8" w:space="0" w:color="000000"/>
              <w:right w:val="nil"/>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restrições de dominio</w:t>
            </w:r>
          </w:p>
        </w:tc>
        <w:tc>
          <w:tcPr>
            <w:tcW w:w="0" w:type="auto"/>
            <w:tcBorders>
              <w:top w:val="single" w:sz="4" w:space="0" w:color="auto"/>
              <w:left w:val="single" w:sz="4" w:space="0" w:color="auto"/>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obrigatorio</w:t>
            </w:r>
          </w:p>
        </w:tc>
        <w:tc>
          <w:tcPr>
            <w:tcW w:w="0" w:type="auto"/>
            <w:tcBorders>
              <w:top w:val="single" w:sz="4" w:space="0" w:color="auto"/>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default</w:t>
            </w:r>
          </w:p>
        </w:tc>
      </w:tr>
      <w:tr w:rsidR="0066138A" w:rsidRPr="00953B82" w:rsidTr="0066138A">
        <w:trPr>
          <w:trHeight w:val="330"/>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codservico_fk</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chave estrangeira da tabela</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FK e PK</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w:t>
            </w:r>
          </w:p>
        </w:tc>
      </w:tr>
      <w:tr w:rsidR="0066138A" w:rsidRPr="00953B82" w:rsidTr="0066138A">
        <w:trPr>
          <w:trHeight w:val="360"/>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codprof_fk</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chave estrangeira da tabela</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FK e PK</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w:t>
            </w:r>
          </w:p>
        </w:tc>
      </w:tr>
      <w:tr w:rsidR="0066138A" w:rsidRPr="00953B82" w:rsidTr="0066138A">
        <w:trPr>
          <w:trHeight w:val="330"/>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valor</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armazena os valores dos serviços</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FLOAT</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5,2</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w:t>
            </w:r>
          </w:p>
        </w:tc>
      </w:tr>
      <w:tr w:rsidR="0066138A" w:rsidRPr="00953B82" w:rsidTr="0066138A">
        <w:trPr>
          <w:trHeight w:val="315"/>
        </w:trPr>
        <w:tc>
          <w:tcPr>
            <w:tcW w:w="0" w:type="auto"/>
            <w:tcBorders>
              <w:top w:val="single" w:sz="8" w:space="0" w:color="CCCCCC"/>
              <w:left w:val="single" w:sz="8" w:space="0" w:color="CCCCCC"/>
              <w:bottom w:val="single" w:sz="8" w:space="0" w:color="CCCCCC"/>
              <w:right w:val="single" w:sz="8" w:space="0" w:color="CCCCCC"/>
            </w:tcBorders>
            <w:shd w:val="clear" w:color="000000" w:fill="FFFFFF"/>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p>
        </w:tc>
        <w:tc>
          <w:tcPr>
            <w:tcW w:w="0" w:type="auto"/>
            <w:tcBorders>
              <w:top w:val="single" w:sz="8" w:space="0" w:color="CCCCCC"/>
              <w:left w:val="nil"/>
              <w:bottom w:val="single" w:sz="8" w:space="0" w:color="CCCCCC"/>
              <w:right w:val="single" w:sz="8" w:space="0" w:color="CCCCCC"/>
            </w:tcBorders>
            <w:shd w:val="clear" w:color="000000" w:fill="FFFFFF"/>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single" w:sz="8" w:space="0" w:color="CCCCCC"/>
              <w:left w:val="nil"/>
              <w:bottom w:val="single" w:sz="8" w:space="0" w:color="CCCCCC"/>
              <w:right w:val="single" w:sz="8" w:space="0" w:color="CCCCCC"/>
            </w:tcBorders>
            <w:shd w:val="clear" w:color="000000" w:fill="FFFFFF"/>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single" w:sz="8" w:space="0" w:color="CCCCCC"/>
              <w:left w:val="nil"/>
              <w:bottom w:val="single" w:sz="8" w:space="0" w:color="CCCCCC"/>
              <w:right w:val="single" w:sz="8" w:space="0" w:color="CCCCCC"/>
            </w:tcBorders>
            <w:shd w:val="clear" w:color="000000" w:fill="FFFFFF"/>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single" w:sz="8" w:space="0" w:color="CCCCCC"/>
              <w:left w:val="nil"/>
              <w:bottom w:val="single" w:sz="8" w:space="0" w:color="CCCCCC"/>
              <w:right w:val="single" w:sz="8" w:space="0" w:color="CCCCCC"/>
            </w:tcBorders>
            <w:shd w:val="clear" w:color="000000" w:fill="FFFFFF"/>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nil"/>
              <w:left w:val="single" w:sz="8" w:space="0" w:color="CCCCCC"/>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tabela</w:t>
            </w:r>
          </w:p>
        </w:tc>
        <w:tc>
          <w:tcPr>
            <w:tcW w:w="0" w:type="auto"/>
            <w:gridSpan w:val="6"/>
            <w:tcBorders>
              <w:top w:val="single" w:sz="4" w:space="0" w:color="auto"/>
              <w:left w:val="nil"/>
              <w:bottom w:val="single" w:sz="4" w:space="0" w:color="auto"/>
              <w:right w:val="single" w:sz="4" w:space="0" w:color="auto"/>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tb_servicos</w:t>
            </w:r>
          </w:p>
        </w:tc>
      </w:tr>
      <w:tr w:rsidR="0066138A" w:rsidRPr="00953B82" w:rsidTr="0066138A">
        <w:trPr>
          <w:trHeight w:val="51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gridSpan w:val="6"/>
            <w:tcBorders>
              <w:top w:val="single" w:sz="4" w:space="0" w:color="auto"/>
              <w:left w:val="nil"/>
              <w:bottom w:val="single" w:sz="4" w:space="0" w:color="auto"/>
              <w:right w:val="single" w:sz="4" w:space="0" w:color="auto"/>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armazena os dados dos serviço disponivei no site</w:t>
            </w:r>
          </w:p>
        </w:tc>
      </w:tr>
      <w:tr w:rsidR="0066138A" w:rsidRPr="00953B82" w:rsidTr="0066138A">
        <w:trPr>
          <w:trHeight w:val="315"/>
        </w:trPr>
        <w:tc>
          <w:tcPr>
            <w:tcW w:w="0" w:type="auto"/>
            <w:gridSpan w:val="7"/>
            <w:tcBorders>
              <w:top w:val="single" w:sz="4" w:space="0" w:color="auto"/>
              <w:left w:val="single" w:sz="4" w:space="0" w:color="auto"/>
              <w:bottom w:val="single" w:sz="4" w:space="0" w:color="auto"/>
              <w:right w:val="single" w:sz="4" w:space="0" w:color="auto"/>
            </w:tcBorders>
            <w:shd w:val="clear" w:color="000000" w:fill="00808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campos</w:t>
            </w:r>
          </w:p>
        </w:tc>
      </w:tr>
      <w:tr w:rsidR="0066138A" w:rsidRPr="00953B82" w:rsidTr="0066138A">
        <w:trPr>
          <w:trHeight w:val="33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w:t>
            </w:r>
          </w:p>
        </w:tc>
        <w:tc>
          <w:tcPr>
            <w:tcW w:w="0" w:type="auto"/>
            <w:tcBorders>
              <w:top w:val="nil"/>
              <w:left w:val="nil"/>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tcBorders>
              <w:top w:val="nil"/>
              <w:left w:val="nil"/>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tipo de dado</w:t>
            </w:r>
          </w:p>
        </w:tc>
        <w:tc>
          <w:tcPr>
            <w:tcW w:w="0" w:type="auto"/>
            <w:tcBorders>
              <w:top w:val="nil"/>
              <w:left w:val="nil"/>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tamanho</w:t>
            </w:r>
          </w:p>
        </w:tc>
        <w:tc>
          <w:tcPr>
            <w:tcW w:w="0" w:type="auto"/>
            <w:tcBorders>
              <w:top w:val="nil"/>
              <w:left w:val="nil"/>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restrições de dominio</w:t>
            </w:r>
          </w:p>
        </w:tc>
        <w:tc>
          <w:tcPr>
            <w:tcW w:w="0" w:type="auto"/>
            <w:tcBorders>
              <w:top w:val="nil"/>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obrigatorio</w:t>
            </w:r>
          </w:p>
        </w:tc>
        <w:tc>
          <w:tcPr>
            <w:tcW w:w="0" w:type="auto"/>
            <w:tcBorders>
              <w:top w:val="nil"/>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default</w:t>
            </w:r>
          </w:p>
        </w:tc>
      </w:tr>
      <w:tr w:rsidR="0066138A" w:rsidRPr="00953B82" w:rsidTr="0066138A">
        <w:trPr>
          <w:trHeight w:val="375"/>
        </w:trPr>
        <w:tc>
          <w:tcPr>
            <w:tcW w:w="0" w:type="auto"/>
            <w:tcBorders>
              <w:top w:val="nil"/>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cosservico</w:t>
            </w:r>
          </w:p>
        </w:tc>
        <w:tc>
          <w:tcPr>
            <w:tcW w:w="0" w:type="auto"/>
            <w:tcBorders>
              <w:top w:val="nil"/>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Código de identificação da tabela</w:t>
            </w:r>
          </w:p>
        </w:tc>
        <w:tc>
          <w:tcPr>
            <w:tcW w:w="0" w:type="auto"/>
            <w:tcBorders>
              <w:top w:val="nil"/>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nil"/>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nil"/>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PK/AT</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w:t>
            </w:r>
          </w:p>
        </w:tc>
      </w:tr>
      <w:tr w:rsidR="0066138A" w:rsidRPr="00953B82" w:rsidTr="0066138A">
        <w:trPr>
          <w:trHeight w:val="345"/>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 do serviço</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w:t>
            </w:r>
          </w:p>
        </w:tc>
      </w:tr>
      <w:tr w:rsidR="0066138A" w:rsidRPr="00953B82" w:rsidTr="0066138A">
        <w:trPr>
          <w:trHeight w:val="345"/>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valor</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armazena o valor dos serviços</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FLOAT</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5,2</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w:t>
            </w:r>
          </w:p>
        </w:tc>
      </w:tr>
      <w:tr w:rsidR="0066138A" w:rsidRPr="00953B82" w:rsidTr="0066138A">
        <w:trPr>
          <w:trHeight w:val="375"/>
        </w:trPr>
        <w:tc>
          <w:tcPr>
            <w:tcW w:w="0" w:type="auto"/>
            <w:tcBorders>
              <w:top w:val="single" w:sz="8" w:space="0" w:color="CCCCCC"/>
              <w:left w:val="single" w:sz="8" w:space="0" w:color="CCCCCC"/>
              <w:bottom w:val="single" w:sz="8" w:space="0" w:color="000000"/>
              <w:right w:val="single" w:sz="8" w:space="0" w:color="000000"/>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ativo</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se o serviço esta ativo ou não</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single" w:sz="8" w:space="0" w:color="CCCCCC"/>
              <w:left w:val="single" w:sz="8" w:space="0" w:color="CCCCCC"/>
              <w:bottom w:val="single" w:sz="8" w:space="0" w:color="000000"/>
              <w:right w:val="single" w:sz="8" w:space="0" w:color="000000"/>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w:t>
            </w:r>
          </w:p>
        </w:tc>
        <w:tc>
          <w:tcPr>
            <w:tcW w:w="0" w:type="auto"/>
            <w:tcBorders>
              <w:top w:val="single" w:sz="8" w:space="0" w:color="CCCCCC"/>
              <w:left w:val="single" w:sz="8" w:space="0" w:color="CCCCCC"/>
              <w:bottom w:val="single" w:sz="8" w:space="0" w:color="000000"/>
              <w:right w:val="nil"/>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check(S ou N)</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w:t>
            </w:r>
          </w:p>
        </w:tc>
      </w:tr>
      <w:tr w:rsidR="0066138A" w:rsidRPr="00953B82" w:rsidTr="0066138A">
        <w:trPr>
          <w:trHeight w:val="315"/>
        </w:trPr>
        <w:tc>
          <w:tcPr>
            <w:tcW w:w="0" w:type="auto"/>
            <w:tcBorders>
              <w:top w:val="single" w:sz="8" w:space="0" w:color="CCCCCC"/>
              <w:left w:val="single" w:sz="8" w:space="0" w:color="CCCCCC"/>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single" w:sz="8" w:space="0" w:color="CCCCCC"/>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single" w:sz="8" w:space="0" w:color="CCCCCC"/>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single" w:sz="8" w:space="0" w:color="CCCCCC"/>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single" w:sz="8" w:space="0" w:color="CCCCCC"/>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nil"/>
              <w:left w:val="single" w:sz="8" w:space="0" w:color="CCCCCC"/>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nil"/>
              <w:left w:val="single" w:sz="8" w:space="0" w:color="CCCCCC"/>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nil"/>
              <w:left w:val="single" w:sz="8" w:space="0" w:color="CCCCCC"/>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nil"/>
              <w:left w:val="single" w:sz="8" w:space="0" w:color="CCCCCC"/>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lastRenderedPageBreak/>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tabela</w:t>
            </w:r>
          </w:p>
        </w:tc>
        <w:tc>
          <w:tcPr>
            <w:tcW w:w="0" w:type="auto"/>
            <w:gridSpan w:val="6"/>
            <w:tcBorders>
              <w:top w:val="single" w:sz="4" w:space="0" w:color="auto"/>
              <w:left w:val="nil"/>
              <w:bottom w:val="single" w:sz="4" w:space="0" w:color="auto"/>
              <w:right w:val="single" w:sz="4" w:space="0" w:color="auto"/>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tb_profissionais</w:t>
            </w:r>
          </w:p>
        </w:tc>
      </w:tr>
      <w:tr w:rsidR="0066138A" w:rsidRPr="00953B82" w:rsidTr="0066138A">
        <w:trPr>
          <w:trHeight w:val="51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gridSpan w:val="6"/>
            <w:tcBorders>
              <w:top w:val="single" w:sz="4" w:space="0" w:color="auto"/>
              <w:left w:val="nil"/>
              <w:bottom w:val="single" w:sz="4" w:space="0" w:color="auto"/>
              <w:right w:val="single" w:sz="4" w:space="0" w:color="auto"/>
            </w:tcBorders>
            <w:shd w:val="clear" w:color="000000" w:fill="FF240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armazena os dados dos funcionarios registrados no sistema</w:t>
            </w:r>
          </w:p>
        </w:tc>
      </w:tr>
      <w:tr w:rsidR="0066138A" w:rsidRPr="00953B82" w:rsidTr="0066138A">
        <w:trPr>
          <w:trHeight w:val="315"/>
        </w:trPr>
        <w:tc>
          <w:tcPr>
            <w:tcW w:w="0" w:type="auto"/>
            <w:gridSpan w:val="7"/>
            <w:tcBorders>
              <w:top w:val="single" w:sz="4" w:space="0" w:color="auto"/>
              <w:left w:val="single" w:sz="4" w:space="0" w:color="auto"/>
              <w:bottom w:val="single" w:sz="4" w:space="0" w:color="auto"/>
              <w:right w:val="single" w:sz="4" w:space="0" w:color="auto"/>
            </w:tcBorders>
            <w:shd w:val="clear" w:color="000000" w:fill="008080"/>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campos</w:t>
            </w:r>
          </w:p>
        </w:tc>
      </w:tr>
      <w:tr w:rsidR="0066138A" w:rsidRPr="00953B82" w:rsidTr="0066138A">
        <w:trPr>
          <w:trHeight w:val="375"/>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w:t>
            </w:r>
          </w:p>
        </w:tc>
        <w:tc>
          <w:tcPr>
            <w:tcW w:w="0" w:type="auto"/>
            <w:tcBorders>
              <w:top w:val="nil"/>
              <w:left w:val="nil"/>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tcBorders>
              <w:top w:val="nil"/>
              <w:left w:val="nil"/>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tipo de dado</w:t>
            </w:r>
          </w:p>
        </w:tc>
        <w:tc>
          <w:tcPr>
            <w:tcW w:w="0" w:type="auto"/>
            <w:tcBorders>
              <w:top w:val="nil"/>
              <w:left w:val="nil"/>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tamanho</w:t>
            </w:r>
          </w:p>
        </w:tc>
        <w:tc>
          <w:tcPr>
            <w:tcW w:w="0" w:type="auto"/>
            <w:tcBorders>
              <w:top w:val="nil"/>
              <w:left w:val="nil"/>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restrições de dominio</w:t>
            </w:r>
          </w:p>
        </w:tc>
        <w:tc>
          <w:tcPr>
            <w:tcW w:w="0" w:type="auto"/>
            <w:tcBorders>
              <w:top w:val="nil"/>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obrigatorio</w:t>
            </w:r>
          </w:p>
        </w:tc>
        <w:tc>
          <w:tcPr>
            <w:tcW w:w="0" w:type="auto"/>
            <w:tcBorders>
              <w:top w:val="nil"/>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default</w:t>
            </w:r>
          </w:p>
        </w:tc>
      </w:tr>
      <w:tr w:rsidR="0066138A" w:rsidRPr="00953B82" w:rsidTr="0066138A">
        <w:trPr>
          <w:trHeight w:val="45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codprof</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Código de identificação da tabela</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PK/AT</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s</w:t>
            </w:r>
          </w:p>
        </w:tc>
      </w:tr>
      <w:tr w:rsidR="0066138A" w:rsidRPr="00953B82" w:rsidTr="0066138A">
        <w:trPr>
          <w:trHeight w:val="465"/>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 do funcionario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6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email do funcionario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435"/>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senha</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senha do funcionario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32</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45"/>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telefone</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telefone do funcionario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11</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6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ativo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se o funcionario cadastrado esta ativo</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check(S ou 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420"/>
        </w:trPr>
        <w:tc>
          <w:tcPr>
            <w:tcW w:w="0" w:type="auto"/>
            <w:tcBorders>
              <w:top w:val="nil"/>
              <w:left w:val="single" w:sz="4" w:space="0" w:color="auto"/>
              <w:bottom w:val="single" w:sz="4" w:space="0" w:color="auto"/>
              <w:right w:val="single" w:sz="4" w:space="0" w:color="auto"/>
            </w:tcBorders>
            <w:shd w:val="clear" w:color="000000" w:fill="00CED1"/>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ck_cadastro</w:t>
            </w:r>
          </w:p>
        </w:tc>
        <w:tc>
          <w:tcPr>
            <w:tcW w:w="0" w:type="auto"/>
            <w:tcBorders>
              <w:top w:val="nil"/>
              <w:left w:val="nil"/>
              <w:bottom w:val="single" w:sz="4" w:space="0" w:color="auto"/>
              <w:right w:val="single" w:sz="4" w:space="0" w:color="auto"/>
            </w:tcBorders>
            <w:shd w:val="clear" w:color="000000" w:fill="FFFFFF"/>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checa se e um funcionario ou ADM</w:t>
            </w:r>
          </w:p>
        </w:tc>
        <w:tc>
          <w:tcPr>
            <w:tcW w:w="0" w:type="auto"/>
            <w:tcBorders>
              <w:top w:val="nil"/>
              <w:left w:val="nil"/>
              <w:bottom w:val="single" w:sz="4" w:space="0" w:color="auto"/>
              <w:right w:val="single" w:sz="4" w:space="0" w:color="auto"/>
            </w:tcBorders>
            <w:shd w:val="clear" w:color="auto" w:fill="auto"/>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VARCHAR</w:t>
            </w:r>
          </w:p>
        </w:tc>
        <w:tc>
          <w:tcPr>
            <w:tcW w:w="0" w:type="auto"/>
            <w:tcBorders>
              <w:top w:val="nil"/>
              <w:left w:val="nil"/>
              <w:bottom w:val="single" w:sz="4" w:space="0" w:color="auto"/>
              <w:right w:val="single" w:sz="4" w:space="0" w:color="auto"/>
            </w:tcBorders>
            <w:shd w:val="clear" w:color="000000" w:fill="FFFFFF"/>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1</w:t>
            </w:r>
          </w:p>
        </w:tc>
        <w:tc>
          <w:tcPr>
            <w:tcW w:w="0" w:type="auto"/>
            <w:tcBorders>
              <w:top w:val="nil"/>
              <w:left w:val="nil"/>
              <w:bottom w:val="single" w:sz="4" w:space="0" w:color="auto"/>
              <w:right w:val="single" w:sz="4" w:space="0" w:color="auto"/>
            </w:tcBorders>
            <w:shd w:val="clear" w:color="000000" w:fill="FFFFFF"/>
            <w:vAlign w:val="bottom"/>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check(A ou F)</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15"/>
        </w:trPr>
        <w:tc>
          <w:tcPr>
            <w:tcW w:w="0" w:type="auto"/>
            <w:tcBorders>
              <w:top w:val="nil"/>
              <w:left w:val="single" w:sz="8" w:space="0" w:color="CCCCCC"/>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single" w:sz="8" w:space="0" w:color="CCCCCC"/>
              <w:right w:val="nil"/>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nil"/>
              <w:left w:val="single" w:sz="8" w:space="0" w:color="CCCCCC"/>
              <w:bottom w:val="nil"/>
              <w:right w:val="single" w:sz="8" w:space="0" w:color="CCCCCC"/>
            </w:tcBorders>
            <w:shd w:val="clear" w:color="auto" w:fill="auto"/>
            <w:vAlign w:val="bottom"/>
            <w:hideMark/>
          </w:tcPr>
          <w:p w:rsidR="0066138A"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Default="0066138A" w:rsidP="0066138A">
            <w:pPr>
              <w:widowControl/>
              <w:spacing w:line="240" w:lineRule="auto"/>
              <w:ind w:firstLine="0"/>
              <w:jc w:val="left"/>
              <w:rPr>
                <w:rFonts w:eastAsia="Times New Roman"/>
                <w:color w:val="000000"/>
                <w:sz w:val="20"/>
                <w:szCs w:val="20"/>
              </w:rPr>
            </w:pPr>
          </w:p>
          <w:p w:rsidR="0066138A" w:rsidRPr="00953B82" w:rsidRDefault="0066138A" w:rsidP="0066138A">
            <w:pPr>
              <w:widowControl/>
              <w:spacing w:line="240" w:lineRule="auto"/>
              <w:ind w:firstLine="0"/>
              <w:jc w:val="left"/>
              <w:rPr>
                <w:rFonts w:eastAsia="Times New Roman"/>
                <w:color w:val="000000"/>
                <w:sz w:val="20"/>
                <w:szCs w:val="20"/>
              </w:rPr>
            </w:pP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single" w:sz="8" w:space="0" w:color="CCCCCC"/>
            </w:tcBorders>
            <w:shd w:val="clear" w:color="auto" w:fill="auto"/>
            <w:vAlign w:val="bottom"/>
            <w:hideMark/>
          </w:tcPr>
          <w:p w:rsidR="0066138A" w:rsidRPr="00953B82" w:rsidRDefault="0066138A" w:rsidP="0066138A">
            <w:pPr>
              <w:widowControl/>
              <w:spacing w:line="240" w:lineRule="auto"/>
              <w:ind w:firstLine="0"/>
              <w:jc w:val="left"/>
              <w:rPr>
                <w:rFonts w:eastAsia="Times New Roman"/>
                <w:color w:val="000000"/>
                <w:sz w:val="20"/>
                <w:szCs w:val="20"/>
              </w:rPr>
            </w:pPr>
            <w:r w:rsidRPr="00953B82">
              <w:rPr>
                <w:rFonts w:eastAsia="Times New Roman"/>
                <w:color w:val="000000"/>
                <w:sz w:val="20"/>
                <w:szCs w:val="20"/>
              </w:rPr>
              <w:t> </w:t>
            </w:r>
          </w:p>
        </w:tc>
        <w:tc>
          <w:tcPr>
            <w:tcW w:w="0" w:type="auto"/>
            <w:tcBorders>
              <w:top w:val="nil"/>
              <w:left w:val="nil"/>
              <w:bottom w:val="nil"/>
              <w:right w:val="nil"/>
            </w:tcBorders>
            <w:shd w:val="clear" w:color="auto" w:fill="auto"/>
            <w:noWrap/>
            <w:vAlign w:val="bottom"/>
            <w:hideMark/>
          </w:tcPr>
          <w:p w:rsidR="0066138A" w:rsidRPr="00953B82" w:rsidRDefault="0066138A" w:rsidP="0066138A">
            <w:pPr>
              <w:widowControl/>
              <w:spacing w:line="240" w:lineRule="auto"/>
              <w:ind w:firstLine="0"/>
              <w:jc w:val="left"/>
              <w:rPr>
                <w:rFonts w:ascii="Calibri" w:eastAsia="Times New Roman" w:hAnsi="Calibri" w:cs="Calibri"/>
                <w:color w:val="000000"/>
                <w:sz w:val="22"/>
                <w:szCs w:val="22"/>
              </w:rPr>
            </w:pPr>
          </w:p>
        </w:tc>
      </w:tr>
      <w:tr w:rsidR="0066138A" w:rsidRPr="00953B82" w:rsidTr="0066138A">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tabela</w:t>
            </w:r>
          </w:p>
        </w:tc>
        <w:tc>
          <w:tcPr>
            <w:tcW w:w="0" w:type="auto"/>
            <w:gridSpan w:val="6"/>
            <w:tcBorders>
              <w:top w:val="single" w:sz="4" w:space="0" w:color="auto"/>
              <w:left w:val="nil"/>
              <w:bottom w:val="single" w:sz="4" w:space="0" w:color="auto"/>
              <w:right w:val="single" w:sz="4" w:space="0" w:color="auto"/>
            </w:tcBorders>
            <w:shd w:val="clear" w:color="000000" w:fill="FF0000"/>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tb_horarios</w:t>
            </w:r>
          </w:p>
        </w:tc>
      </w:tr>
      <w:tr w:rsidR="0066138A" w:rsidRPr="00953B82" w:rsidTr="0066138A">
        <w:trPr>
          <w:trHeight w:val="315"/>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gridSpan w:val="6"/>
            <w:tcBorders>
              <w:top w:val="single" w:sz="4" w:space="0" w:color="auto"/>
              <w:left w:val="nil"/>
              <w:bottom w:val="single" w:sz="4" w:space="0" w:color="auto"/>
              <w:right w:val="single" w:sz="4" w:space="0" w:color="auto"/>
            </w:tcBorders>
            <w:shd w:val="clear" w:color="000000" w:fill="FF0000"/>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armazena os horarios dos funcionarios</w:t>
            </w:r>
          </w:p>
        </w:tc>
      </w:tr>
      <w:tr w:rsidR="0066138A" w:rsidRPr="00953B82" w:rsidTr="0066138A">
        <w:trPr>
          <w:trHeight w:val="315"/>
        </w:trPr>
        <w:tc>
          <w:tcPr>
            <w:tcW w:w="0" w:type="auto"/>
            <w:gridSpan w:val="7"/>
            <w:tcBorders>
              <w:top w:val="single" w:sz="4" w:space="0" w:color="auto"/>
              <w:left w:val="single" w:sz="4" w:space="0" w:color="auto"/>
              <w:bottom w:val="single" w:sz="4" w:space="0" w:color="auto"/>
              <w:right w:val="single" w:sz="4" w:space="0" w:color="auto"/>
            </w:tcBorders>
            <w:shd w:val="clear" w:color="000000" w:fill="008080"/>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campos</w:t>
            </w:r>
          </w:p>
        </w:tc>
      </w:tr>
      <w:tr w:rsidR="0066138A" w:rsidRPr="00953B82" w:rsidTr="0066138A">
        <w:trPr>
          <w:trHeight w:val="390"/>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nome</w:t>
            </w:r>
          </w:p>
        </w:tc>
        <w:tc>
          <w:tcPr>
            <w:tcW w:w="0" w:type="auto"/>
            <w:tcBorders>
              <w:top w:val="nil"/>
              <w:left w:val="nil"/>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descrição</w:t>
            </w:r>
          </w:p>
        </w:tc>
        <w:tc>
          <w:tcPr>
            <w:tcW w:w="0" w:type="auto"/>
            <w:tcBorders>
              <w:top w:val="nil"/>
              <w:left w:val="nil"/>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tipo de dado</w:t>
            </w:r>
          </w:p>
        </w:tc>
        <w:tc>
          <w:tcPr>
            <w:tcW w:w="0" w:type="auto"/>
            <w:tcBorders>
              <w:top w:val="nil"/>
              <w:left w:val="nil"/>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tamanho</w:t>
            </w:r>
          </w:p>
        </w:tc>
        <w:tc>
          <w:tcPr>
            <w:tcW w:w="0" w:type="auto"/>
            <w:tcBorders>
              <w:top w:val="nil"/>
              <w:left w:val="nil"/>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restrições de dominio</w:t>
            </w:r>
          </w:p>
        </w:tc>
        <w:tc>
          <w:tcPr>
            <w:tcW w:w="0" w:type="auto"/>
            <w:tcBorders>
              <w:top w:val="nil"/>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obrigatorio</w:t>
            </w:r>
          </w:p>
        </w:tc>
        <w:tc>
          <w:tcPr>
            <w:tcW w:w="0" w:type="auto"/>
            <w:tcBorders>
              <w:top w:val="nil"/>
              <w:left w:val="nil"/>
              <w:bottom w:val="single" w:sz="4" w:space="0" w:color="auto"/>
              <w:right w:val="single" w:sz="4" w:space="0" w:color="auto"/>
            </w:tcBorders>
            <w:shd w:val="clear" w:color="000000" w:fill="00CED1"/>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default</w:t>
            </w:r>
          </w:p>
        </w:tc>
      </w:tr>
      <w:tr w:rsidR="0066138A" w:rsidRPr="00953B82" w:rsidTr="0066138A">
        <w:trPr>
          <w:trHeight w:val="390"/>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codhorario</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Código de identificação da tabela</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PK/AT</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s</w:t>
            </w:r>
          </w:p>
        </w:tc>
      </w:tr>
      <w:tr w:rsidR="0066138A" w:rsidRPr="00953B82" w:rsidTr="0066138A">
        <w:trPr>
          <w:trHeight w:val="345"/>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entradam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horario de entrada do funcionario na manhã</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DATE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405"/>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saidam</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horario de saida do funcionario na manhã</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DATE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555"/>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entradat</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horario de entrada do funcionario na tarde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DATE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435"/>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saidat</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horario de saida do funcionario na tarde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DATE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420"/>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entradan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horario de entrada do funcionario na noite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DATE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405"/>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saidan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horario de saida do funcionario na noite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DATE</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NN</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n</w:t>
            </w:r>
          </w:p>
        </w:tc>
      </w:tr>
      <w:tr w:rsidR="0066138A" w:rsidRPr="00953B82" w:rsidTr="0066138A">
        <w:trPr>
          <w:trHeight w:val="375"/>
        </w:trPr>
        <w:tc>
          <w:tcPr>
            <w:tcW w:w="0" w:type="auto"/>
            <w:tcBorders>
              <w:top w:val="nil"/>
              <w:left w:val="single" w:sz="4" w:space="0" w:color="auto"/>
              <w:bottom w:val="single" w:sz="4" w:space="0" w:color="auto"/>
              <w:right w:val="single" w:sz="4" w:space="0" w:color="auto"/>
            </w:tcBorders>
            <w:shd w:val="clear" w:color="000000" w:fill="00CED1"/>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codprof_fk</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chave estrangeira da tabela</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INTEGER</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Padrão</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FK</w:t>
            </w:r>
          </w:p>
        </w:tc>
        <w:tc>
          <w:tcPr>
            <w:tcW w:w="0" w:type="auto"/>
            <w:tcBorders>
              <w:top w:val="nil"/>
              <w:left w:val="nil"/>
              <w:bottom w:val="single" w:sz="4" w:space="0" w:color="auto"/>
              <w:right w:val="single" w:sz="4" w:space="0" w:color="auto"/>
            </w:tcBorders>
            <w:shd w:val="clear" w:color="auto" w:fill="auto"/>
            <w:vAlign w:val="center"/>
            <w:hideMark/>
          </w:tcPr>
          <w:p w:rsidR="0066138A" w:rsidRPr="00953B82" w:rsidRDefault="0066138A" w:rsidP="0066138A">
            <w:pPr>
              <w:widowControl/>
              <w:spacing w:line="240" w:lineRule="auto"/>
              <w:ind w:firstLine="0"/>
              <w:jc w:val="center"/>
              <w:rPr>
                <w:rFonts w:eastAsia="Times New Roman"/>
                <w:color w:val="000000"/>
                <w:sz w:val="20"/>
                <w:szCs w:val="20"/>
              </w:rPr>
            </w:pPr>
            <w:r w:rsidRPr="00953B82">
              <w:rPr>
                <w:rFonts w:eastAsia="Times New Roman"/>
                <w:color w:val="000000"/>
                <w:sz w:val="20"/>
                <w:szCs w:val="20"/>
              </w:rPr>
              <w:t>sim</w:t>
            </w:r>
          </w:p>
        </w:tc>
        <w:tc>
          <w:tcPr>
            <w:tcW w:w="0" w:type="auto"/>
            <w:tcBorders>
              <w:top w:val="nil"/>
              <w:left w:val="nil"/>
              <w:bottom w:val="single" w:sz="4" w:space="0" w:color="auto"/>
              <w:right w:val="single" w:sz="4" w:space="0" w:color="auto"/>
            </w:tcBorders>
            <w:shd w:val="clear" w:color="auto" w:fill="auto"/>
            <w:noWrap/>
            <w:vAlign w:val="center"/>
            <w:hideMark/>
          </w:tcPr>
          <w:p w:rsidR="0066138A" w:rsidRPr="00953B82" w:rsidRDefault="0066138A" w:rsidP="0066138A">
            <w:pPr>
              <w:widowControl/>
              <w:spacing w:line="240" w:lineRule="auto"/>
              <w:ind w:firstLine="0"/>
              <w:jc w:val="center"/>
              <w:rPr>
                <w:rFonts w:ascii="Calibri" w:eastAsia="Times New Roman" w:hAnsi="Calibri" w:cs="Calibri"/>
                <w:color w:val="000000"/>
                <w:sz w:val="22"/>
                <w:szCs w:val="22"/>
              </w:rPr>
            </w:pPr>
            <w:r w:rsidRPr="00953B82">
              <w:rPr>
                <w:rFonts w:ascii="Calibri" w:eastAsia="Times New Roman" w:hAnsi="Calibri" w:cs="Calibri"/>
                <w:color w:val="000000"/>
                <w:sz w:val="22"/>
                <w:szCs w:val="22"/>
              </w:rPr>
              <w:t>s</w:t>
            </w:r>
          </w:p>
        </w:tc>
      </w:tr>
    </w:tbl>
    <w:p w:rsidR="0066138A" w:rsidRDefault="0066138A" w:rsidP="0066138A">
      <w:pPr>
        <w:tabs>
          <w:tab w:val="left" w:pos="0"/>
        </w:tabs>
        <w:spacing w:before="240" w:line="360" w:lineRule="auto"/>
        <w:ind w:firstLine="0"/>
      </w:pPr>
    </w:p>
    <w:p w:rsidR="0066138A" w:rsidRPr="00187E70" w:rsidRDefault="0066138A" w:rsidP="0066138A">
      <w:pPr>
        <w:ind w:firstLine="0"/>
        <w:rPr>
          <w:b/>
        </w:rPr>
      </w:pPr>
      <w:r w:rsidRPr="00187E70">
        <w:rPr>
          <w:b/>
        </w:rPr>
        <w:lastRenderedPageBreak/>
        <w:t>Fonte: Mafra, 2023</w:t>
      </w:r>
    </w:p>
    <w:p w:rsidR="00C325B1" w:rsidRDefault="00EE13D2" w:rsidP="0066138A">
      <w:pPr>
        <w:spacing w:line="360" w:lineRule="auto"/>
      </w:pPr>
      <w:r>
        <w:t>Diagrama de Caso de Uso</w:t>
      </w:r>
      <w:bookmarkEnd w:id="27"/>
      <w:bookmarkEnd w:id="28"/>
    </w:p>
    <w:p w:rsidR="00D141A3" w:rsidRPr="003F0FC9" w:rsidRDefault="00725B55" w:rsidP="003F0FC9">
      <w:pPr>
        <w:spacing w:line="360" w:lineRule="auto"/>
      </w:pPr>
      <w:bookmarkStart w:id="29" w:name="_heading=h.44sinio" w:colFirst="0" w:colLast="0"/>
      <w:bookmarkEnd w:id="29"/>
      <w:r w:rsidRPr="003F0FC9">
        <w:t>De acordo com  TRJ. . Diagrama de Caso de Uso. 2023. U</w:t>
      </w:r>
      <w:r w:rsidR="00D141A3" w:rsidRPr="003F0FC9">
        <w:t>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rsidR="003F0FC9" w:rsidRDefault="003F0FC9" w:rsidP="00725B55">
      <w:pPr>
        <w:spacing w:line="240" w:lineRule="auto"/>
        <w:ind w:firstLine="360"/>
      </w:pPr>
    </w:p>
    <w:p w:rsidR="003F0FC9" w:rsidRDefault="003F0FC9" w:rsidP="00725B55">
      <w:pPr>
        <w:spacing w:line="240" w:lineRule="auto"/>
        <w:ind w:firstLine="360"/>
      </w:pPr>
    </w:p>
    <w:p w:rsidR="003F0FC9" w:rsidRDefault="003F0FC9" w:rsidP="00725B55">
      <w:pPr>
        <w:spacing w:line="240" w:lineRule="auto"/>
        <w:ind w:firstLine="360"/>
      </w:pPr>
    </w:p>
    <w:p w:rsidR="003F0FC9" w:rsidRPr="00725B55" w:rsidRDefault="003F0FC9" w:rsidP="00725B55">
      <w:pPr>
        <w:spacing w:line="240" w:lineRule="auto"/>
        <w:ind w:firstLine="360"/>
        <w:rPr>
          <w:rFonts w:ascii="Helvetica" w:hAnsi="Helvetica" w:cs="Helvetica"/>
          <w:color w:val="222222"/>
          <w:shd w:val="clear" w:color="auto" w:fill="FFFFFF"/>
        </w:rPr>
      </w:pPr>
    </w:p>
    <w:p w:rsidR="00D141A3" w:rsidRPr="00D141A3" w:rsidRDefault="00D141A3" w:rsidP="00AA1E6B">
      <w:pPr>
        <w:pStyle w:val="PargrafodaLista"/>
        <w:numPr>
          <w:ilvl w:val="0"/>
          <w:numId w:val="3"/>
        </w:numPr>
        <w:tabs>
          <w:tab w:val="left" w:pos="-5"/>
        </w:tabs>
        <w:jc w:val="center"/>
        <w:rPr>
          <w:b/>
          <w:sz w:val="20"/>
          <w:szCs w:val="20"/>
        </w:rPr>
      </w:pPr>
      <w:r>
        <w:rPr>
          <w:noProof/>
        </w:rPr>
        <w:drawing>
          <wp:inline distT="0" distB="0" distL="0" distR="0">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67743" cy="4201111"/>
                    </a:xfrm>
                    <a:prstGeom prst="rect">
                      <a:avLst/>
                    </a:prstGeom>
                  </pic:spPr>
                </pic:pic>
              </a:graphicData>
            </a:graphic>
          </wp:inline>
        </w:drawing>
      </w:r>
    </w:p>
    <w:p w:rsidR="00D141A3" w:rsidRPr="00D141A3" w:rsidRDefault="00D141A3" w:rsidP="00AA1E6B">
      <w:pPr>
        <w:pStyle w:val="PargrafodaLista"/>
        <w:tabs>
          <w:tab w:val="left" w:pos="-5"/>
        </w:tabs>
        <w:ind w:left="360" w:firstLine="0"/>
        <w:rPr>
          <w:b/>
          <w:sz w:val="20"/>
          <w:szCs w:val="20"/>
        </w:rPr>
      </w:pPr>
      <w:r w:rsidRPr="00D141A3">
        <w:rPr>
          <w:b/>
          <w:sz w:val="20"/>
          <w:szCs w:val="20"/>
        </w:rPr>
        <w:t>Fonte: MAFRA, 2023</w:t>
      </w:r>
    </w:p>
    <w:p w:rsidR="00C325B1" w:rsidRDefault="00C325B1">
      <w:pPr>
        <w:tabs>
          <w:tab w:val="left" w:pos="-5"/>
        </w:tabs>
        <w:ind w:left="720" w:hanging="861"/>
        <w:rPr>
          <w:b/>
          <w:sz w:val="20"/>
          <w:szCs w:val="20"/>
        </w:rPr>
      </w:pPr>
    </w:p>
    <w:p w:rsidR="00C325B1" w:rsidRDefault="00C325B1">
      <w:pPr>
        <w:tabs>
          <w:tab w:val="left" w:pos="-5"/>
        </w:tabs>
        <w:ind w:left="720" w:hanging="861"/>
        <w:rPr>
          <w:b/>
          <w:sz w:val="20"/>
          <w:szCs w:val="20"/>
        </w:rPr>
      </w:pPr>
    </w:p>
    <w:p w:rsidR="00C325B1" w:rsidRDefault="00C325B1">
      <w:pPr>
        <w:tabs>
          <w:tab w:val="left" w:pos="-5"/>
        </w:tabs>
        <w:ind w:left="720" w:hanging="861"/>
        <w:rPr>
          <w:b/>
          <w:sz w:val="20"/>
          <w:szCs w:val="20"/>
        </w:rPr>
      </w:pPr>
    </w:p>
    <w:p w:rsidR="00AA1E6B" w:rsidRDefault="00AA1E6B">
      <w:pPr>
        <w:tabs>
          <w:tab w:val="left" w:pos="-5"/>
        </w:tabs>
        <w:ind w:left="720" w:hanging="861"/>
        <w:rPr>
          <w:b/>
          <w:sz w:val="20"/>
          <w:szCs w:val="20"/>
        </w:rPr>
      </w:pPr>
    </w:p>
    <w:p w:rsidR="00AA1E6B" w:rsidRDefault="00AA1E6B">
      <w:pPr>
        <w:tabs>
          <w:tab w:val="left" w:pos="-5"/>
        </w:tabs>
        <w:ind w:left="720" w:hanging="861"/>
        <w:rPr>
          <w:b/>
          <w:sz w:val="20"/>
          <w:szCs w:val="20"/>
        </w:rPr>
      </w:pPr>
    </w:p>
    <w:p w:rsidR="00D141A3" w:rsidRPr="003B3EB8" w:rsidRDefault="00D141A3" w:rsidP="00BF476C">
      <w:pPr>
        <w:tabs>
          <w:tab w:val="left" w:pos="-5"/>
        </w:tabs>
        <w:ind w:left="720" w:hanging="720"/>
        <w:rPr>
          <w:u w:val="single"/>
        </w:rPr>
      </w:pPr>
      <w:r>
        <w:t xml:space="preserve">DIAGRAMA </w:t>
      </w:r>
      <w:r w:rsidR="00AA1E6B">
        <w:t>Cenários</w:t>
      </w:r>
    </w:p>
    <w:p w:rsidR="00D141A3" w:rsidRDefault="00D141A3" w:rsidP="00D141A3">
      <w:pPr>
        <w:tabs>
          <w:tab w:val="left" w:pos="709"/>
        </w:tabs>
        <w:ind w:firstLine="0"/>
      </w:pPr>
    </w:p>
    <w:p w:rsidR="003F0FC9" w:rsidRDefault="00D141A3" w:rsidP="003F0FC9">
      <w:pPr>
        <w:tabs>
          <w:tab w:val="left" w:pos="709"/>
        </w:tabs>
        <w:spacing w:line="360" w:lineRule="auto"/>
        <w:ind w:firstLine="0"/>
      </w:pPr>
      <w:r>
        <w:t xml:space="preserve">1: </w:t>
      </w:r>
      <w:r w:rsidR="003F0FC9">
        <w:t>Usuário</w:t>
      </w:r>
      <w:r>
        <w:t xml:space="preserve"> abre a </w:t>
      </w:r>
      <w:r w:rsidR="003F0FC9">
        <w:t>pág.</w:t>
      </w:r>
      <w:r>
        <w:t xml:space="preserve"> web do sistema</w:t>
      </w:r>
      <w:r w:rsidR="003F0FC9">
        <w:t>.</w:t>
      </w:r>
    </w:p>
    <w:p w:rsidR="00D141A3" w:rsidRDefault="00D141A3" w:rsidP="003F0FC9">
      <w:pPr>
        <w:tabs>
          <w:tab w:val="left" w:pos="709"/>
        </w:tabs>
        <w:spacing w:line="360" w:lineRule="auto"/>
        <w:ind w:firstLine="0"/>
      </w:pPr>
      <w:r>
        <w:t xml:space="preserve">2: </w:t>
      </w:r>
      <w:r w:rsidR="003F0FC9">
        <w:t>Usuário</w:t>
      </w:r>
      <w:r>
        <w:t xml:space="preserve"> tenta fazer </w:t>
      </w:r>
      <w:r w:rsidR="003F0FC9">
        <w:t>agendamento</w:t>
      </w:r>
      <w:r>
        <w:t xml:space="preserve"> sem cadastro ou login efetuado. </w:t>
      </w:r>
    </w:p>
    <w:p w:rsidR="00D141A3" w:rsidRDefault="00D141A3" w:rsidP="003F0FC9">
      <w:pPr>
        <w:tabs>
          <w:tab w:val="left" w:pos="709"/>
        </w:tabs>
        <w:spacing w:line="360" w:lineRule="auto"/>
        <w:ind w:firstLine="0"/>
      </w:pPr>
      <w:r>
        <w:t xml:space="preserve">3: </w:t>
      </w:r>
      <w:r w:rsidR="003F0FC9">
        <w:t>usuário</w:t>
      </w:r>
      <w:r>
        <w:t xml:space="preserve"> e redirecionado para </w:t>
      </w:r>
      <w:r w:rsidR="003F0FC9">
        <w:t>pág.</w:t>
      </w:r>
      <w:r>
        <w:t xml:space="preserve"> de login ou cadastro.</w:t>
      </w:r>
    </w:p>
    <w:p w:rsidR="00D141A3" w:rsidRDefault="00D141A3" w:rsidP="003F0FC9">
      <w:pPr>
        <w:tabs>
          <w:tab w:val="left" w:pos="709"/>
        </w:tabs>
        <w:spacing w:line="360" w:lineRule="auto"/>
        <w:ind w:firstLine="0"/>
      </w:pPr>
      <w:r>
        <w:t xml:space="preserve">4: </w:t>
      </w:r>
      <w:r w:rsidR="003F0FC9">
        <w:t>Usuário</w:t>
      </w:r>
      <w:r>
        <w:t xml:space="preserve"> efetua login ou cadastro e ao clicar em continue </w:t>
      </w:r>
      <w:r w:rsidR="003F0FC9">
        <w:t xml:space="preserve">será </w:t>
      </w:r>
      <w:r>
        <w:t>redirecio</w:t>
      </w:r>
      <w:r w:rsidR="003F0FC9">
        <w:t>n</w:t>
      </w:r>
      <w:r>
        <w:t xml:space="preserve">ado para a </w:t>
      </w:r>
      <w:r w:rsidR="003F0FC9">
        <w:t>pág.</w:t>
      </w:r>
      <w:r>
        <w:t xml:space="preserve"> inicial.</w:t>
      </w:r>
    </w:p>
    <w:p w:rsidR="00D141A3" w:rsidRDefault="00D141A3" w:rsidP="003F0FC9">
      <w:pPr>
        <w:tabs>
          <w:tab w:val="left" w:pos="709"/>
        </w:tabs>
        <w:spacing w:line="360" w:lineRule="auto"/>
        <w:ind w:firstLine="0"/>
      </w:pPr>
      <w:r>
        <w:t xml:space="preserve">5: </w:t>
      </w:r>
      <w:r w:rsidR="003F0FC9">
        <w:t>usuário</w:t>
      </w:r>
      <w:r>
        <w:t xml:space="preserve"> clica em agendamentos.</w:t>
      </w:r>
    </w:p>
    <w:p w:rsidR="00D141A3" w:rsidRDefault="00D141A3" w:rsidP="003F0FC9">
      <w:pPr>
        <w:tabs>
          <w:tab w:val="left" w:pos="709"/>
        </w:tabs>
        <w:spacing w:line="360" w:lineRule="auto"/>
        <w:ind w:firstLine="0"/>
      </w:pPr>
      <w:r>
        <w:t xml:space="preserve">6: </w:t>
      </w:r>
      <w:r w:rsidR="003F0FC9">
        <w:t>usuário</w:t>
      </w:r>
      <w:r>
        <w:t xml:space="preserve"> e redirecionado para </w:t>
      </w:r>
      <w:r w:rsidR="003F0FC9">
        <w:t>pág.</w:t>
      </w:r>
      <w:r>
        <w:t xml:space="preserve"> de </w:t>
      </w:r>
      <w:r w:rsidR="003F0FC9">
        <w:t>agendamento.</w:t>
      </w:r>
    </w:p>
    <w:p w:rsidR="00D141A3" w:rsidRDefault="00D141A3" w:rsidP="003F0FC9">
      <w:pPr>
        <w:tabs>
          <w:tab w:val="left" w:pos="709"/>
        </w:tabs>
        <w:spacing w:line="360" w:lineRule="auto"/>
        <w:ind w:firstLine="0"/>
      </w:pPr>
      <w:r>
        <w:t xml:space="preserve">7: </w:t>
      </w:r>
      <w:r w:rsidR="003F0FC9">
        <w:t>usuário</w:t>
      </w:r>
      <w:r>
        <w:t xml:space="preserve"> efetua o agendamento </w:t>
      </w:r>
      <w:r w:rsidR="003F0FC9">
        <w:t>escolhendo</w:t>
      </w:r>
      <w:r>
        <w:t xml:space="preserve"> a data, hora, serviço e </w:t>
      </w:r>
      <w:r w:rsidR="003F0FC9">
        <w:t>funcionário</w:t>
      </w:r>
      <w:r>
        <w:t>.</w:t>
      </w:r>
    </w:p>
    <w:p w:rsidR="00D141A3" w:rsidRDefault="00D141A3" w:rsidP="003F0FC9">
      <w:pPr>
        <w:tabs>
          <w:tab w:val="left" w:pos="709"/>
        </w:tabs>
        <w:spacing w:line="360" w:lineRule="auto"/>
        <w:ind w:firstLine="0"/>
      </w:pPr>
      <w:r>
        <w:t xml:space="preserve">8: caso </w:t>
      </w:r>
      <w:r w:rsidR="003F0FC9">
        <w:t>usuário</w:t>
      </w:r>
      <w:r>
        <w:t xml:space="preserve"> selecione um </w:t>
      </w:r>
      <w:r w:rsidR="003F0FC9">
        <w:t>horário</w:t>
      </w:r>
      <w:r>
        <w:t xml:space="preserve"> ou </w:t>
      </w:r>
      <w:r w:rsidR="003F0FC9">
        <w:t>funcionário</w:t>
      </w:r>
      <w:r>
        <w:t xml:space="preserve"> ocupado o sistema falara que um ou outro </w:t>
      </w:r>
      <w:r w:rsidR="003F0FC9">
        <w:t>está</w:t>
      </w:r>
      <w:r>
        <w:t xml:space="preserve"> ocupado.</w:t>
      </w:r>
    </w:p>
    <w:p w:rsidR="00D141A3" w:rsidRDefault="00BF476C" w:rsidP="00BF476C">
      <w:pPr>
        <w:tabs>
          <w:tab w:val="left" w:pos="-5"/>
        </w:tabs>
        <w:ind w:left="720" w:hanging="720"/>
        <w:rPr>
          <w:b/>
          <w:sz w:val="20"/>
          <w:szCs w:val="20"/>
        </w:rPr>
      </w:pPr>
      <w:bookmarkStart w:id="30" w:name="_heading=h.vsohz8hitavy" w:colFirst="0" w:colLast="0"/>
      <w:bookmarkStart w:id="31" w:name="_heading=h.w4pjqu5od5l" w:colFirst="0" w:colLast="0"/>
      <w:bookmarkStart w:id="32" w:name="_heading=h.iimt9dgudcin" w:colFirst="0" w:colLast="0"/>
      <w:bookmarkStart w:id="33" w:name="_heading=h.hyvwenoixavx" w:colFirst="0" w:colLast="0"/>
      <w:bookmarkEnd w:id="30"/>
      <w:bookmarkEnd w:id="31"/>
      <w:bookmarkEnd w:id="32"/>
      <w:bookmarkEnd w:id="33"/>
      <w:r>
        <w:rPr>
          <w:b/>
          <w:sz w:val="20"/>
          <w:szCs w:val="20"/>
        </w:rPr>
        <w:t>Fonte: Thiago</w:t>
      </w:r>
      <w:r w:rsidR="00D141A3">
        <w:rPr>
          <w:b/>
          <w:sz w:val="20"/>
          <w:szCs w:val="20"/>
        </w:rPr>
        <w:t>, 2023</w:t>
      </w: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C325B1" w:rsidRDefault="00EE13D2" w:rsidP="00AA1E6B">
      <w:pPr>
        <w:pStyle w:val="Ttulo2"/>
        <w:numPr>
          <w:ilvl w:val="1"/>
          <w:numId w:val="5"/>
        </w:numPr>
      </w:pPr>
      <w:bookmarkStart w:id="34" w:name="_Toc119164381"/>
      <w:bookmarkStart w:id="35" w:name="_Toc148250628"/>
      <w:r>
        <w:t>Diagrama de Classe</w:t>
      </w:r>
      <w:bookmarkEnd w:id="34"/>
      <w:bookmarkEnd w:id="35"/>
    </w:p>
    <w:p w:rsidR="004C6C84" w:rsidRPr="00AA1E6B" w:rsidRDefault="004C6C84" w:rsidP="00AA1E6B">
      <w:pPr>
        <w:spacing w:line="360" w:lineRule="auto"/>
        <w:rPr>
          <w:shd w:val="clear" w:color="auto" w:fill="FFFFFF"/>
        </w:rPr>
      </w:pPr>
      <w:r w:rsidRPr="00AA1E6B">
        <w:rPr>
          <w:shd w:val="clear" w:color="auto" w:fill="FFFFFF"/>
        </w:rPr>
        <w:t>O diagrama de classes </w:t>
      </w:r>
      <w:r w:rsidRPr="00AA1E6B">
        <w:t>é um tipo de diagrama de estrutura que serve para representar, visualmente, as classes (e suas relações) de um sistema</w:t>
      </w:r>
      <w:r w:rsidRPr="00AA1E6B">
        <w:rPr>
          <w:shd w:val="clear" w:color="auto" w:fill="FFFFFF"/>
        </w:rPr>
        <w:t>. Esse diagrama é um dos mais utilizados (se não for o mais utilizado) diagramas da UML. Ele auxilia tanto a construção da aplicação como a construção do banco de dados.</w:t>
      </w:r>
    </w:p>
    <w:p w:rsidR="004C6C84" w:rsidRPr="004C6C84" w:rsidRDefault="004D39C1" w:rsidP="00AA1E6B">
      <w:pPr>
        <w:ind w:firstLine="0"/>
      </w:pPr>
      <w:r>
        <w:rPr>
          <w:noProof/>
        </w:rPr>
        <w:drawing>
          <wp:inline distT="0" distB="0" distL="0" distR="0">
            <wp:extent cx="5760085" cy="4030345"/>
            <wp:effectExtent l="19050" t="0" r="0" b="0"/>
            <wp:docPr id="10" name="Imagem 9" descr="diagrama de clas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2.png"/>
                    <pic:cNvPicPr/>
                  </pic:nvPicPr>
                  <pic:blipFill>
                    <a:blip r:embed="rId19"/>
                    <a:stretch>
                      <a:fillRect/>
                    </a:stretch>
                  </pic:blipFill>
                  <pic:spPr>
                    <a:xfrm>
                      <a:off x="0" y="0"/>
                      <a:ext cx="5760085" cy="4030345"/>
                    </a:xfrm>
                    <a:prstGeom prst="rect">
                      <a:avLst/>
                    </a:prstGeom>
                  </pic:spPr>
                </pic:pic>
              </a:graphicData>
            </a:graphic>
          </wp:inline>
        </w:drawing>
      </w:r>
    </w:p>
    <w:p w:rsidR="00AA1E6B" w:rsidRDefault="00AA1E6B" w:rsidP="00AA1E6B">
      <w:pPr>
        <w:tabs>
          <w:tab w:val="left" w:pos="-5"/>
        </w:tabs>
        <w:ind w:left="720" w:hanging="720"/>
        <w:rPr>
          <w:b/>
          <w:sz w:val="20"/>
          <w:szCs w:val="20"/>
        </w:rPr>
      </w:pPr>
      <w:r>
        <w:rPr>
          <w:b/>
          <w:sz w:val="20"/>
          <w:szCs w:val="20"/>
        </w:rPr>
        <w:t>Fonte: Thiago, 2023</w:t>
      </w:r>
    </w:p>
    <w:p w:rsidR="004D39C1" w:rsidRDefault="004D39C1" w:rsidP="00AA1E6B">
      <w:pPr>
        <w:rPr>
          <w:b/>
          <w:sz w:val="20"/>
          <w:szCs w:val="20"/>
        </w:rPr>
      </w:pPr>
    </w:p>
    <w:p w:rsidR="004D39C1" w:rsidRDefault="004D39C1">
      <w:pPr>
        <w:ind w:firstLine="0"/>
      </w:pPr>
    </w:p>
    <w:p w:rsidR="00AA1E6B" w:rsidRDefault="00AA1E6B">
      <w:pPr>
        <w:ind w:firstLine="0"/>
      </w:pPr>
    </w:p>
    <w:p w:rsidR="00AA1E6B" w:rsidRDefault="00AA1E6B">
      <w:pPr>
        <w:ind w:firstLine="0"/>
      </w:pPr>
    </w:p>
    <w:p w:rsidR="00AA1E6B" w:rsidRDefault="00AA1E6B">
      <w:pPr>
        <w:ind w:firstLine="0"/>
      </w:pPr>
    </w:p>
    <w:p w:rsidR="00AA1E6B" w:rsidRDefault="00AA1E6B">
      <w:pPr>
        <w:ind w:firstLine="0"/>
      </w:pPr>
    </w:p>
    <w:p w:rsidR="00C325B1" w:rsidRDefault="00EE13D2" w:rsidP="00AA1E6B">
      <w:pPr>
        <w:pStyle w:val="Ttulo2"/>
        <w:numPr>
          <w:ilvl w:val="1"/>
          <w:numId w:val="5"/>
        </w:numPr>
        <w:ind w:left="578" w:hanging="578"/>
      </w:pPr>
      <w:bookmarkStart w:id="36" w:name="_Toc119164382"/>
      <w:bookmarkStart w:id="37" w:name="_Toc148250629"/>
      <w:r>
        <w:lastRenderedPageBreak/>
        <w:t>Diagrama de Sequência</w:t>
      </w:r>
      <w:bookmarkEnd w:id="36"/>
      <w:bookmarkEnd w:id="37"/>
    </w:p>
    <w:p w:rsidR="00C325B1" w:rsidRPr="00AA1E6B" w:rsidRDefault="004D39C1" w:rsidP="00AA1E6B">
      <w:pPr>
        <w:spacing w:line="360" w:lineRule="auto"/>
        <w:ind w:firstLine="578"/>
      </w:pPr>
      <w:r w:rsidRPr="00AA1E6B">
        <w:rPr>
          <w:shd w:val="clear" w:color="auto" w:fill="FFFFFF"/>
        </w:rPr>
        <w:t>Diagrama é uma representação gráfica usada para demonstrar um esquema simplificado ou um resumo sobre um assunto. </w:t>
      </w:r>
      <w:r w:rsidRPr="00AA1E6B">
        <w:t>Normalmente é formado por palavras-chave ou conceitos que são ligados por linhas e setas que definem o raciocínio a ser seguido para que seja possível entender o tema</w:t>
      </w:r>
      <w:r w:rsidRPr="00AA1E6B">
        <w:rPr>
          <w:shd w:val="clear" w:color="auto" w:fill="FFFFFF"/>
        </w:rPr>
        <w:t>.</w:t>
      </w:r>
    </w:p>
    <w:p w:rsidR="00C325B1" w:rsidRDefault="00AA1E6B">
      <w:pPr>
        <w:ind w:left="709" w:hanging="709"/>
      </w:pPr>
      <w:r>
        <w:rPr>
          <w:noProof/>
        </w:rPr>
        <w:drawing>
          <wp:inline distT="0" distB="0" distL="0" distR="0">
            <wp:extent cx="5945433" cy="4641011"/>
            <wp:effectExtent l="0" t="0" r="0" b="0"/>
            <wp:docPr id="18" name="Imagem 17" descr="diagrama de classe 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login2.png"/>
                    <pic:cNvPicPr/>
                  </pic:nvPicPr>
                  <pic:blipFill>
                    <a:blip r:embed="rId20"/>
                    <a:stretch>
                      <a:fillRect/>
                    </a:stretch>
                  </pic:blipFill>
                  <pic:spPr>
                    <a:xfrm>
                      <a:off x="0" y="0"/>
                      <a:ext cx="5943254" cy="4639310"/>
                    </a:xfrm>
                    <a:prstGeom prst="rect">
                      <a:avLst/>
                    </a:prstGeom>
                  </pic:spPr>
                </pic:pic>
              </a:graphicData>
            </a:graphic>
          </wp:inline>
        </w:drawing>
      </w:r>
    </w:p>
    <w:p w:rsidR="00C325B1" w:rsidRDefault="00AA1E6B" w:rsidP="00AA1E6B">
      <w:pPr>
        <w:ind w:firstLine="0"/>
        <w:rPr>
          <w:sz w:val="22"/>
          <w:szCs w:val="22"/>
        </w:rPr>
      </w:pPr>
      <w:r>
        <w:rPr>
          <w:noProof/>
          <w:sz w:val="22"/>
          <w:szCs w:val="22"/>
        </w:rPr>
        <w:lastRenderedPageBreak/>
        <w:drawing>
          <wp:inline distT="0" distB="0" distL="0" distR="0">
            <wp:extent cx="5602533" cy="2777706"/>
            <wp:effectExtent l="0" t="0" r="0" b="0"/>
            <wp:docPr id="19" name="Imagem 18" descr="diagrama de sequencia agendamen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quencia agendamento2.png"/>
                    <pic:cNvPicPr/>
                  </pic:nvPicPr>
                  <pic:blipFill>
                    <a:blip r:embed="rId21"/>
                    <a:stretch>
                      <a:fillRect/>
                    </a:stretch>
                  </pic:blipFill>
                  <pic:spPr>
                    <a:xfrm>
                      <a:off x="0" y="0"/>
                      <a:ext cx="5611063" cy="2781935"/>
                    </a:xfrm>
                    <a:prstGeom prst="rect">
                      <a:avLst/>
                    </a:prstGeom>
                  </pic:spPr>
                </pic:pic>
              </a:graphicData>
            </a:graphic>
          </wp:inline>
        </w:drawing>
      </w:r>
    </w:p>
    <w:p w:rsidR="004D39C1" w:rsidRDefault="004D39C1" w:rsidP="00AA1E6B">
      <w:pPr>
        <w:ind w:firstLine="0"/>
        <w:rPr>
          <w:sz w:val="22"/>
          <w:szCs w:val="22"/>
        </w:rPr>
      </w:pPr>
      <w:r>
        <w:rPr>
          <w:noProof/>
          <w:sz w:val="22"/>
          <w:szCs w:val="22"/>
        </w:rPr>
        <w:drawing>
          <wp:inline distT="0" distB="0" distL="0" distR="0">
            <wp:extent cx="5598543" cy="4440469"/>
            <wp:effectExtent l="0" t="0" r="2157" b="0"/>
            <wp:docPr id="20" name="Imagem 19" descr="diagrama de sequencia cadas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quencia cadastro2.png"/>
                    <pic:cNvPicPr/>
                  </pic:nvPicPr>
                  <pic:blipFill>
                    <a:blip r:embed="rId22"/>
                    <a:stretch>
                      <a:fillRect/>
                    </a:stretch>
                  </pic:blipFill>
                  <pic:spPr>
                    <a:xfrm>
                      <a:off x="0" y="0"/>
                      <a:ext cx="5596250" cy="4438650"/>
                    </a:xfrm>
                    <a:prstGeom prst="rect">
                      <a:avLst/>
                    </a:prstGeom>
                  </pic:spPr>
                </pic:pic>
              </a:graphicData>
            </a:graphic>
          </wp:inline>
        </w:drawing>
      </w:r>
    </w:p>
    <w:p w:rsidR="00AA1E6B" w:rsidRDefault="00AA1E6B" w:rsidP="00AA1E6B">
      <w:pPr>
        <w:tabs>
          <w:tab w:val="left" w:pos="-5"/>
        </w:tabs>
        <w:ind w:left="720" w:hanging="720"/>
        <w:rPr>
          <w:b/>
          <w:sz w:val="20"/>
          <w:szCs w:val="20"/>
        </w:rPr>
      </w:pPr>
      <w:r>
        <w:rPr>
          <w:b/>
          <w:sz w:val="20"/>
          <w:szCs w:val="20"/>
        </w:rPr>
        <w:t>Fonte: Thiago, 2023</w:t>
      </w:r>
    </w:p>
    <w:p w:rsidR="00C325B1" w:rsidRDefault="00C325B1">
      <w:pPr>
        <w:ind w:firstLine="0"/>
      </w:pPr>
    </w:p>
    <w:p w:rsidR="00C325B1" w:rsidRDefault="00C325B1">
      <w:pPr>
        <w:ind w:firstLine="0"/>
      </w:pPr>
    </w:p>
    <w:p w:rsidR="00C325B1" w:rsidRDefault="00EE13D2" w:rsidP="00AA1E6B">
      <w:pPr>
        <w:pStyle w:val="Ttulo2"/>
        <w:numPr>
          <w:ilvl w:val="1"/>
          <w:numId w:val="5"/>
        </w:numPr>
        <w:ind w:left="578" w:hanging="578"/>
      </w:pPr>
      <w:bookmarkStart w:id="38" w:name="_Toc119164383"/>
      <w:bookmarkStart w:id="39" w:name="_Toc148250630"/>
      <w:r>
        <w:lastRenderedPageBreak/>
        <w:t>Diagrama de Atividade</w:t>
      </w:r>
      <w:bookmarkEnd w:id="38"/>
      <w:bookmarkEnd w:id="39"/>
    </w:p>
    <w:p w:rsidR="004D39C1" w:rsidRPr="00AA1E6B" w:rsidRDefault="004D39C1" w:rsidP="00AA1E6B">
      <w:pPr>
        <w:spacing w:line="360" w:lineRule="auto"/>
      </w:pPr>
      <w:r w:rsidRPr="00AA1E6B">
        <w:rPr>
          <w:shd w:val="clear" w:color="auto" w:fill="FFFFFF"/>
        </w:rPr>
        <w:t>O diagrama de atividades, como citado, tem como objetivo principal </w:t>
      </w:r>
      <w:r w:rsidRPr="00AA1E6B">
        <w:t>a especificação do comportamento do software, do ponto de vista funcional, ou seja, das suas funcionalidades</w:t>
      </w:r>
      <w:r w:rsidRPr="00AA1E6B">
        <w:rPr>
          <w:shd w:val="clear" w:color="auto" w:fill="FFFFFF"/>
        </w:rPr>
        <w:t>. É muito semelhante a um fluxograma, uma ferramenta utilizada há muitas décadas, principalmente na administração</w:t>
      </w:r>
    </w:p>
    <w:p w:rsidR="00C325B1" w:rsidRDefault="004D39C1">
      <w:pPr>
        <w:spacing w:line="360" w:lineRule="auto"/>
        <w:ind w:left="709" w:hanging="709"/>
      </w:pPr>
      <w:r>
        <w:rPr>
          <w:noProof/>
        </w:rPr>
        <w:drawing>
          <wp:inline distT="0" distB="0" distL="0" distR="0">
            <wp:extent cx="5602533" cy="3276185"/>
            <wp:effectExtent l="19050" t="0" r="0" b="0"/>
            <wp:docPr id="21" name="Imagem 20" descr="diagrama de ativ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tividade.png"/>
                    <pic:cNvPicPr/>
                  </pic:nvPicPr>
                  <pic:blipFill>
                    <a:blip r:embed="rId23"/>
                    <a:stretch>
                      <a:fillRect/>
                    </a:stretch>
                  </pic:blipFill>
                  <pic:spPr>
                    <a:xfrm>
                      <a:off x="0" y="0"/>
                      <a:ext cx="5603243" cy="3276600"/>
                    </a:xfrm>
                    <a:prstGeom prst="rect">
                      <a:avLst/>
                    </a:prstGeom>
                  </pic:spPr>
                </pic:pic>
              </a:graphicData>
            </a:graphic>
          </wp:inline>
        </w:drawing>
      </w:r>
    </w:p>
    <w:p w:rsidR="00AA1E6B" w:rsidRPr="00AA1E6B" w:rsidRDefault="00AA1E6B" w:rsidP="00AA1E6B">
      <w:pPr>
        <w:tabs>
          <w:tab w:val="left" w:pos="-5"/>
        </w:tabs>
        <w:ind w:firstLine="0"/>
        <w:rPr>
          <w:b/>
          <w:sz w:val="20"/>
          <w:szCs w:val="20"/>
        </w:rPr>
      </w:pPr>
      <w:bookmarkStart w:id="40" w:name="_Toc119164384"/>
      <w:r w:rsidRPr="00AA1E6B">
        <w:rPr>
          <w:b/>
          <w:sz w:val="20"/>
          <w:szCs w:val="20"/>
        </w:rPr>
        <w:t>Fonte: Thiago, 2023</w:t>
      </w:r>
    </w:p>
    <w:p w:rsidR="00C325B1" w:rsidRDefault="00EE13D2" w:rsidP="00AA1E6B">
      <w:pPr>
        <w:pStyle w:val="Ttulo1"/>
        <w:numPr>
          <w:ilvl w:val="0"/>
          <w:numId w:val="5"/>
        </w:numPr>
        <w:ind w:left="0" w:firstLine="0"/>
      </w:pPr>
      <w:bookmarkStart w:id="41" w:name="_Toc148250631"/>
      <w:r>
        <w:lastRenderedPageBreak/>
        <w:t>Telas</w:t>
      </w:r>
      <w:bookmarkEnd w:id="40"/>
      <w:bookmarkEnd w:id="41"/>
    </w:p>
    <w:p w:rsidR="00C325B1" w:rsidRDefault="00C325B1">
      <w:pPr>
        <w:tabs>
          <w:tab w:val="left" w:pos="709"/>
        </w:tabs>
        <w:ind w:firstLine="0"/>
      </w:pPr>
    </w:p>
    <w:p w:rsidR="00D141A3" w:rsidRPr="001B2EC9" w:rsidRDefault="00D141A3" w:rsidP="00D141A3">
      <w:pPr>
        <w:tabs>
          <w:tab w:val="left" w:pos="709"/>
        </w:tabs>
        <w:ind w:firstLine="0"/>
        <w:rPr>
          <w:u w:val="single"/>
        </w:rPr>
      </w:pPr>
    </w:p>
    <w:p w:rsidR="00D141A3" w:rsidRDefault="00D141A3" w:rsidP="00D141A3">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C325B1">
      <w:pPr>
        <w:tabs>
          <w:tab w:val="left" w:pos="709"/>
        </w:tabs>
        <w:ind w:firstLine="0"/>
      </w:pPr>
    </w:p>
    <w:p w:rsidR="00C325B1" w:rsidRDefault="00EE13D2" w:rsidP="00AA1E6B">
      <w:pPr>
        <w:pStyle w:val="Ttulo1"/>
        <w:numPr>
          <w:ilvl w:val="0"/>
          <w:numId w:val="5"/>
        </w:numPr>
        <w:spacing w:line="360" w:lineRule="auto"/>
        <w:ind w:left="0" w:firstLine="0"/>
      </w:pPr>
      <w:bookmarkStart w:id="42" w:name="_Toc119164385"/>
      <w:bookmarkStart w:id="43" w:name="_Toc148250632"/>
      <w:r>
        <w:lastRenderedPageBreak/>
        <w:t>Conclusão</w:t>
      </w:r>
      <w:bookmarkEnd w:id="42"/>
      <w:bookmarkEnd w:id="43"/>
    </w:p>
    <w:p w:rsidR="0051486D" w:rsidRPr="00021BE9" w:rsidRDefault="003E3D83" w:rsidP="00021BE9">
      <w:pPr>
        <w:spacing w:line="360" w:lineRule="auto"/>
        <w:ind w:firstLine="720"/>
      </w:pPr>
      <w:bookmarkStart w:id="44" w:name="_heading=h.qsh70q" w:colFirst="0" w:colLast="0"/>
      <w:bookmarkEnd w:id="44"/>
      <w:r w:rsidRPr="00021BE9">
        <w:t xml:space="preserve">Os principais pontos desse projeto são os objetivos que foram alcançados por meio de esforço e dentre eles podemos citar o objetivo de cadastrar efetuar login e agendar um horário pra um determinado cliente junto com as opções de um ADM conseguir acessar suas respectivas funções. Já os obstáculos deparados no desenrolar desse projeto foi o meio de detecção se o usuário cadastrado no sistema seria um funcionário,cliente ou ADM ao efetuar um login também a parte do banco de dados que exigiu </w:t>
      </w:r>
      <w:r w:rsidR="00021BE9" w:rsidRPr="00021BE9">
        <w:t>várias</w:t>
      </w:r>
      <w:r w:rsidRPr="00021BE9">
        <w:t xml:space="preserve"> horas e dias para arrumar e deixar ele dentro dos parâmetros corretos. Os resultados obtidos foram os esperados no </w:t>
      </w:r>
      <w:r w:rsidR="00021BE9" w:rsidRPr="00021BE9">
        <w:t>início</w:t>
      </w:r>
      <w:r w:rsidRPr="00021BE9">
        <w:t xml:space="preserve"> do projeto que são os de </w:t>
      </w:r>
      <w:r w:rsidR="0051486D" w:rsidRPr="00021BE9">
        <w:t>gerenciamento de serviços e agendamentos específicos de uma barbearia fora os objetivos específicos esperados desse sistema em questão que são os de agendar, cadastrar e logar um determinado usuário no site.</w:t>
      </w:r>
    </w:p>
    <w:p w:rsidR="00A01316" w:rsidRDefault="00A01316" w:rsidP="00021BE9">
      <w:pPr>
        <w:spacing w:line="360" w:lineRule="auto"/>
        <w:ind w:firstLine="720"/>
      </w:pPr>
      <w:r w:rsidRPr="00A01316">
        <w:t>Para o futuro desse projeto, não tenho grandes ambições, pois sei que minhas habilidades ainda são medíocres em comparação com as de outras pessoas. No entanto, há muitas coisas que podem ser melhoradas, como a implementação de um sistema de carrinho que permita ao usuário efetuar o pagamento no próprio site. Também seria interessante aumentar o alcance do projeto, que atualmente atende apenas a cidade de Cascavel. Esse alcance poderia ser ampliado para todo o Brasil ou até mesmo para o exterior.</w:t>
      </w:r>
    </w:p>
    <w:p w:rsidR="0051486D" w:rsidRPr="00021BE9" w:rsidRDefault="00021BE9" w:rsidP="00021BE9">
      <w:pPr>
        <w:spacing w:line="360" w:lineRule="auto"/>
        <w:ind w:firstLine="720"/>
      </w:pPr>
      <w:r>
        <w:t>M</w:t>
      </w:r>
      <w:r w:rsidR="0051486D" w:rsidRPr="00021BE9">
        <w:t xml:space="preserve">eus agradecimentos as pessoas que ajudaram a ultrapassar barreiras </w:t>
      </w:r>
      <w:r>
        <w:t>e</w:t>
      </w:r>
      <w:r w:rsidR="0051486D" w:rsidRPr="00021BE9">
        <w:t xml:space="preserve"> melhorar meu projeto com dicas </w:t>
      </w:r>
      <w:r>
        <w:t>ou até mesmo</w:t>
      </w:r>
      <w:r w:rsidR="0051486D" w:rsidRPr="00021BE9">
        <w:t xml:space="preserve"> corrigi</w:t>
      </w:r>
      <w:r>
        <w:t>ndo</w:t>
      </w:r>
      <w:r w:rsidR="0051486D" w:rsidRPr="00021BE9">
        <w:t xml:space="preserve"> erros no código cit</w:t>
      </w:r>
      <w:r>
        <w:t>o algumas,</w:t>
      </w:r>
      <w:r w:rsidR="00B66F8C" w:rsidRPr="00021BE9">
        <w:t>Petter Turola, Gabriel Turmena , Lucas Vertelo e Victor Tkacz</w:t>
      </w:r>
    </w:p>
    <w:p w:rsidR="00C325B1" w:rsidRDefault="00C325B1">
      <w:pPr>
        <w:spacing w:line="360" w:lineRule="auto"/>
        <w:ind w:left="709" w:firstLine="0"/>
      </w:pPr>
    </w:p>
    <w:p w:rsidR="00C325B1" w:rsidRDefault="00C325B1">
      <w:pPr>
        <w:ind w:left="709" w:firstLine="0"/>
      </w:pPr>
    </w:p>
    <w:p w:rsidR="00C325B1" w:rsidRDefault="00EE13D2" w:rsidP="00AA1E6B">
      <w:pPr>
        <w:pStyle w:val="Ttulo1"/>
        <w:numPr>
          <w:ilvl w:val="0"/>
          <w:numId w:val="5"/>
        </w:numPr>
        <w:ind w:left="0" w:firstLine="0"/>
      </w:pPr>
      <w:bookmarkStart w:id="45" w:name="_Toc119164386"/>
      <w:bookmarkStart w:id="46" w:name="_Toc148250633"/>
      <w:r>
        <w:lastRenderedPageBreak/>
        <w:t>REFERÊNCIAS</w:t>
      </w:r>
      <w:bookmarkEnd w:id="45"/>
      <w:bookmarkEnd w:id="46"/>
    </w:p>
    <w:p w:rsidR="00C325B1" w:rsidRPr="00D141A3" w:rsidRDefault="00C325B1" w:rsidP="00D141A3">
      <w:pPr>
        <w:spacing w:line="360" w:lineRule="auto"/>
        <w:ind w:firstLine="0"/>
        <w:jc w:val="left"/>
        <w:rPr>
          <w:color w:val="000000"/>
        </w:rPr>
      </w:pPr>
    </w:p>
    <w:p w:rsidR="001F5E56" w:rsidRDefault="001F5E56" w:rsidP="00A01316">
      <w:pPr>
        <w:spacing w:line="240" w:lineRule="auto"/>
        <w:ind w:firstLine="0"/>
        <w:jc w:val="left"/>
      </w:pPr>
      <w:bookmarkStart w:id="47" w:name="_heading=h.1pxezwc" w:colFirst="0" w:colLast="0"/>
      <w:bookmarkEnd w:id="47"/>
      <w:r w:rsidRPr="00A01316">
        <w:t>BERTOLDO, Thais Cristina. Sistema para agendamentos de horários em barbearias. 2019.</w:t>
      </w:r>
    </w:p>
    <w:p w:rsidR="001F5E56" w:rsidRPr="00A01316" w:rsidRDefault="001F5E56" w:rsidP="00A01316">
      <w:pPr>
        <w:spacing w:line="240" w:lineRule="auto"/>
        <w:ind w:firstLine="0"/>
        <w:jc w:val="left"/>
      </w:pPr>
    </w:p>
    <w:p w:rsidR="001F5E56" w:rsidRDefault="001F5E56" w:rsidP="00A01316">
      <w:pPr>
        <w:spacing w:line="240" w:lineRule="auto"/>
        <w:ind w:firstLine="0"/>
        <w:jc w:val="left"/>
        <w:rPr>
          <w:lang w:val="en-US"/>
        </w:rPr>
      </w:pPr>
      <w:r w:rsidRPr="00A01316">
        <w:rPr>
          <w:lang w:val="en-US"/>
        </w:rPr>
        <w:t>BROOKS, D. R. (2007). AnIntroductionto HTML andJavaScript for ScientistsandEngineers. London: Springer-Verlag.</w:t>
      </w:r>
    </w:p>
    <w:p w:rsidR="001F5E56" w:rsidRPr="00A01316" w:rsidRDefault="001F5E56" w:rsidP="00A01316">
      <w:pPr>
        <w:spacing w:line="240" w:lineRule="auto"/>
        <w:ind w:firstLine="0"/>
        <w:jc w:val="left"/>
        <w:rPr>
          <w:lang w:val="en-US"/>
        </w:rPr>
      </w:pPr>
    </w:p>
    <w:p w:rsidR="001F5E56" w:rsidRDefault="001F5E56" w:rsidP="00A01316">
      <w:pPr>
        <w:spacing w:line="240" w:lineRule="auto"/>
        <w:ind w:firstLine="0"/>
        <w:jc w:val="left"/>
      </w:pPr>
      <w:r w:rsidRPr="00A01316">
        <w:t>CONCEIÇÃO, Isaac Maia da; CORDEIRO, Leonardo Avanzi de Moura. Easybarber: aplicativo móvel e web de agendamento em barbearia. 2021.</w:t>
      </w:r>
    </w:p>
    <w:p w:rsidR="001F5E56" w:rsidRPr="00A01316" w:rsidRDefault="001F5E56" w:rsidP="00A01316">
      <w:pPr>
        <w:spacing w:line="240" w:lineRule="auto"/>
        <w:ind w:firstLine="0"/>
        <w:jc w:val="left"/>
      </w:pPr>
    </w:p>
    <w:p w:rsidR="001F5E56" w:rsidRDefault="001F5E56" w:rsidP="00A01316">
      <w:pPr>
        <w:spacing w:line="240" w:lineRule="auto"/>
        <w:ind w:firstLine="0"/>
        <w:jc w:val="left"/>
      </w:pPr>
      <w:r w:rsidRPr="00A01316">
        <w:t>DA SILVA, Marcio Bezerra; DE BRITO NEVES, Dulce Amélia. Prototipagem de banco de dados: o uso da teoria da classificação facetada na modelagem de dados. Revista Ibero-Americana de Ciência da Informação, v. 9, n. 1, p. 242-257, 2016.</w:t>
      </w:r>
    </w:p>
    <w:p w:rsidR="001F5E56" w:rsidRPr="00A01316" w:rsidRDefault="001F5E56" w:rsidP="00A01316">
      <w:pPr>
        <w:spacing w:line="240" w:lineRule="auto"/>
        <w:ind w:firstLine="0"/>
        <w:jc w:val="left"/>
      </w:pPr>
    </w:p>
    <w:p w:rsidR="001F5E56" w:rsidRPr="00A01316" w:rsidRDefault="001F5E56" w:rsidP="00A01316">
      <w:pPr>
        <w:spacing w:line="240" w:lineRule="auto"/>
        <w:ind w:firstLine="0"/>
        <w:jc w:val="left"/>
        <w:rPr>
          <w:lang w:val="en-US"/>
        </w:rPr>
      </w:pPr>
      <w:r w:rsidRPr="00A01316">
        <w:rPr>
          <w:lang w:val="en-US"/>
        </w:rPr>
        <w:t>GRANNELL, C. (2007). The EssentialGuideto CSS and HTML Web Design.</w:t>
      </w:r>
    </w:p>
    <w:p w:rsidR="001F5E56" w:rsidRDefault="001F5E56" w:rsidP="00A01316">
      <w:pPr>
        <w:spacing w:line="240" w:lineRule="auto"/>
        <w:ind w:firstLine="0"/>
        <w:jc w:val="left"/>
        <w:rPr>
          <w:rFonts w:ascii="Helvetica Neue" w:hAnsi="Helvetica Neue"/>
          <w:color w:val="222222"/>
          <w:shd w:val="clear" w:color="auto" w:fill="FFFFFF"/>
        </w:rPr>
      </w:pPr>
      <w:r>
        <w:rPr>
          <w:rFonts w:ascii="Helvetica Neue" w:hAnsi="Helvetica Neue"/>
          <w:color w:val="222222"/>
          <w:shd w:val="clear" w:color="auto" w:fill="FFFFFF"/>
        </w:rPr>
        <w:t>GROW, Dave. </w:t>
      </w:r>
      <w:r>
        <w:rPr>
          <w:rStyle w:val="Forte"/>
          <w:rFonts w:ascii="Helvetica Neue" w:hAnsi="Helvetica Neue"/>
          <w:color w:val="222222"/>
          <w:shd w:val="clear" w:color="auto" w:fill="FFFFFF"/>
        </w:rPr>
        <w:t>Lucidchart</w:t>
      </w:r>
      <w:r>
        <w:rPr>
          <w:rFonts w:ascii="Helvetica Neue" w:hAnsi="Helvetica Neue"/>
          <w:color w:val="222222"/>
          <w:shd w:val="clear" w:color="auto" w:fill="FFFFFF"/>
        </w:rPr>
        <w:t>: casos de uso conhecidos. Casos de uso conhecidos. 2023. Versão 3.0. Disponível em: https://www.lucidchart.com/pages/ Acesso em: 01 out. 2023.</w:t>
      </w:r>
    </w:p>
    <w:p w:rsidR="001F5E56" w:rsidRPr="00A01316" w:rsidRDefault="001F5E56" w:rsidP="00A01316">
      <w:pPr>
        <w:spacing w:line="240" w:lineRule="auto"/>
        <w:ind w:firstLine="0"/>
        <w:jc w:val="left"/>
      </w:pPr>
    </w:p>
    <w:p w:rsidR="001F5E56" w:rsidRDefault="001F5E56" w:rsidP="00A01316">
      <w:pPr>
        <w:spacing w:line="240" w:lineRule="auto"/>
        <w:ind w:firstLine="0"/>
        <w:jc w:val="left"/>
        <w:rPr>
          <w:rFonts w:ascii="Helvetica Neue" w:hAnsi="Helvetica Neue"/>
          <w:color w:val="222222"/>
          <w:shd w:val="clear" w:color="auto" w:fill="FFFFFF"/>
        </w:rPr>
      </w:pPr>
      <w:r>
        <w:rPr>
          <w:rFonts w:ascii="Helvetica Neue" w:hAnsi="Helvetica Neue"/>
          <w:color w:val="222222"/>
          <w:shd w:val="clear" w:color="auto" w:fill="FFFFFF"/>
        </w:rPr>
        <w:t>PJERJ. </w:t>
      </w:r>
      <w:r>
        <w:rPr>
          <w:rStyle w:val="Forte"/>
          <w:rFonts w:ascii="Helvetica Neue" w:hAnsi="Helvetica Neue"/>
          <w:color w:val="222222"/>
          <w:shd w:val="clear" w:color="auto" w:fill="FFFFFF"/>
        </w:rPr>
        <w:t>Metodologia de desenvolvimento de sistemas</w:t>
      </w:r>
      <w:r>
        <w:rPr>
          <w:rFonts w:ascii="Helvetica Neue" w:hAnsi="Helvetica Neue"/>
          <w:color w:val="222222"/>
          <w:shd w:val="clear" w:color="auto" w:fill="FFFFFF"/>
        </w:rPr>
        <w:t>. 2021. Versão 3.0. Disponível em: https://www.tjrj.jus.br/documents/10136/97155963/2021-0629721-anexoa.pdf/9a9bdf50-8295-5acc-780e-e360c2913e2e?version=1.0. Acesso em: 01 out. 2023.</w:t>
      </w:r>
    </w:p>
    <w:p w:rsidR="001F5E56" w:rsidRPr="00A01316" w:rsidRDefault="001F5E56" w:rsidP="00A01316">
      <w:pPr>
        <w:spacing w:line="240" w:lineRule="auto"/>
        <w:ind w:firstLine="0"/>
        <w:jc w:val="left"/>
        <w:rPr>
          <w:color w:val="222222"/>
          <w:shd w:val="clear" w:color="auto" w:fill="FFFFFF"/>
        </w:rPr>
      </w:pPr>
    </w:p>
    <w:p w:rsidR="001F5E56" w:rsidRDefault="001F5E56" w:rsidP="00A01316">
      <w:pPr>
        <w:spacing w:line="240" w:lineRule="auto"/>
        <w:ind w:firstLine="0"/>
        <w:jc w:val="left"/>
      </w:pPr>
      <w:r w:rsidRPr="00A01316">
        <w:t>TAVARES, Frederico. MySQL. 2015.Até o Momento. O que é Requisito Funcional e não funcional? [Web page].</w:t>
      </w:r>
    </w:p>
    <w:p w:rsidR="00AD1E3E" w:rsidRPr="00A01316" w:rsidRDefault="00AD1E3E" w:rsidP="00A01316">
      <w:pPr>
        <w:spacing w:line="240" w:lineRule="auto"/>
        <w:ind w:firstLine="0"/>
        <w:jc w:val="left"/>
      </w:pPr>
    </w:p>
    <w:sectPr w:rsidR="00AD1E3E" w:rsidRPr="00A01316" w:rsidSect="0066138A">
      <w:headerReference w:type="default" r:id="rId24"/>
      <w:footerReference w:type="default" r:id="rId25"/>
      <w:pgSz w:w="11906" w:h="16838"/>
      <w:pgMar w:top="1701" w:right="1286" w:bottom="1661" w:left="1701"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A56" w:rsidRDefault="00D46A56">
      <w:pPr>
        <w:spacing w:line="240" w:lineRule="auto"/>
      </w:pPr>
      <w:r>
        <w:separator/>
      </w:r>
    </w:p>
  </w:endnote>
  <w:endnote w:type="continuationSeparator" w:id="1">
    <w:p w:rsidR="00D46A56" w:rsidRDefault="00D46A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38A" w:rsidRDefault="0066138A">
    <w:pPr>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A56" w:rsidRDefault="00D46A56">
      <w:r>
        <w:separator/>
      </w:r>
    </w:p>
  </w:footnote>
  <w:footnote w:type="continuationSeparator" w:id="1">
    <w:p w:rsidR="00D46A56" w:rsidRDefault="00D46A56">
      <w:r>
        <w:continuationSeparator/>
      </w:r>
    </w:p>
  </w:footnote>
  <w:footnote w:id="2">
    <w:p w:rsidR="0066138A" w:rsidRDefault="0066138A">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66138A" w:rsidRDefault="0066138A">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66138A" w:rsidRDefault="0066138A">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38A" w:rsidRDefault="0066138A">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23F19">
      <w:rPr>
        <w:rFonts w:ascii="Times New Roman" w:eastAsia="Times New Roman" w:hAnsi="Times New Roman" w:cs="Times New Roman"/>
        <w:noProof/>
        <w:color w:val="000000"/>
      </w:rPr>
      <w:t>25</w:t>
    </w:r>
    <w:r>
      <w:rPr>
        <w:rFonts w:ascii="Times New Roman" w:eastAsia="Times New Roman" w:hAnsi="Times New Roman" w:cs="Times New Roman"/>
        <w:color w:val="000000"/>
      </w:rPr>
      <w:fldChar w:fldCharType="end"/>
    </w:r>
  </w:p>
  <w:p w:rsidR="0066138A" w:rsidRDefault="0066138A">
    <w:pPr>
      <w:widowControl/>
      <w:ind w:firstLine="0"/>
      <w:rPr>
        <w:rFonts w:ascii="Times New Roman" w:eastAsia="Times New Roman" w:hAnsi="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4D32"/>
    <w:multiLevelType w:val="multilevel"/>
    <w:tmpl w:val="0F3A4D3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76432CC9"/>
    <w:multiLevelType w:val="multilevel"/>
    <w:tmpl w:val="A32085BC"/>
    <w:lvl w:ilvl="0">
      <w:start w:val="5"/>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footnotePr>
    <w:footnote w:id="0"/>
    <w:footnote w:id="1"/>
  </w:footnotePr>
  <w:endnotePr>
    <w:endnote w:id="0"/>
    <w:endnote w:id="1"/>
  </w:endnotePr>
  <w:compat/>
  <w:rsids>
    <w:rsidRoot w:val="00F24DF5"/>
    <w:rsid w:val="00021BE9"/>
    <w:rsid w:val="00023F19"/>
    <w:rsid w:val="0003012E"/>
    <w:rsid w:val="00030BB5"/>
    <w:rsid w:val="00047811"/>
    <w:rsid w:val="00054489"/>
    <w:rsid w:val="000A3988"/>
    <w:rsid w:val="000A442C"/>
    <w:rsid w:val="000D2964"/>
    <w:rsid w:val="00113BF5"/>
    <w:rsid w:val="00195200"/>
    <w:rsid w:val="001C2BD7"/>
    <w:rsid w:val="001F4B0E"/>
    <w:rsid w:val="001F5E56"/>
    <w:rsid w:val="00222281"/>
    <w:rsid w:val="0024792F"/>
    <w:rsid w:val="00255A8F"/>
    <w:rsid w:val="0025603A"/>
    <w:rsid w:val="002A12B1"/>
    <w:rsid w:val="003158C0"/>
    <w:rsid w:val="00324B47"/>
    <w:rsid w:val="0037068A"/>
    <w:rsid w:val="003A4071"/>
    <w:rsid w:val="003E3D83"/>
    <w:rsid w:val="003F0FC9"/>
    <w:rsid w:val="003F1F7D"/>
    <w:rsid w:val="00402C47"/>
    <w:rsid w:val="00411101"/>
    <w:rsid w:val="004353AD"/>
    <w:rsid w:val="0046262D"/>
    <w:rsid w:val="00471584"/>
    <w:rsid w:val="004C6C84"/>
    <w:rsid w:val="004D39C1"/>
    <w:rsid w:val="0051486D"/>
    <w:rsid w:val="00583798"/>
    <w:rsid w:val="006274FA"/>
    <w:rsid w:val="0066138A"/>
    <w:rsid w:val="00725B55"/>
    <w:rsid w:val="00775DF7"/>
    <w:rsid w:val="007825F4"/>
    <w:rsid w:val="007B3E79"/>
    <w:rsid w:val="007D29F0"/>
    <w:rsid w:val="007F1A16"/>
    <w:rsid w:val="008048F7"/>
    <w:rsid w:val="00934A15"/>
    <w:rsid w:val="00966490"/>
    <w:rsid w:val="00981A89"/>
    <w:rsid w:val="009A4464"/>
    <w:rsid w:val="00A01316"/>
    <w:rsid w:val="00AA1E6B"/>
    <w:rsid w:val="00AB6281"/>
    <w:rsid w:val="00AD1E3E"/>
    <w:rsid w:val="00AD7DD9"/>
    <w:rsid w:val="00B02134"/>
    <w:rsid w:val="00B326E9"/>
    <w:rsid w:val="00B66F8C"/>
    <w:rsid w:val="00BF476C"/>
    <w:rsid w:val="00C325B1"/>
    <w:rsid w:val="00C847F1"/>
    <w:rsid w:val="00C92778"/>
    <w:rsid w:val="00CF1D04"/>
    <w:rsid w:val="00D001AF"/>
    <w:rsid w:val="00D141A3"/>
    <w:rsid w:val="00D35AC4"/>
    <w:rsid w:val="00D46A56"/>
    <w:rsid w:val="00D95677"/>
    <w:rsid w:val="00DE4E37"/>
    <w:rsid w:val="00E03D56"/>
    <w:rsid w:val="00EE13D2"/>
    <w:rsid w:val="00F03BDF"/>
    <w:rsid w:val="00F06513"/>
    <w:rsid w:val="00F24DF5"/>
    <w:rsid w:val="00F419EC"/>
    <w:rsid w:val="706559D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E6B"/>
    <w:pPr>
      <w:widowControl w:val="0"/>
      <w:spacing w:line="480" w:lineRule="auto"/>
      <w:ind w:firstLine="709"/>
      <w:jc w:val="both"/>
    </w:pPr>
    <w:rPr>
      <w:sz w:val="24"/>
      <w:szCs w:val="24"/>
    </w:rPr>
  </w:style>
  <w:style w:type="paragraph" w:styleId="Ttulo1">
    <w:name w:val="heading 1"/>
    <w:basedOn w:val="Normal"/>
    <w:next w:val="Normal"/>
    <w:uiPriority w:val="9"/>
    <w:qFormat/>
    <w:rsid w:val="0003012E"/>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rsid w:val="0003012E"/>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rsid w:val="0003012E"/>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rsid w:val="0003012E"/>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rsid w:val="0003012E"/>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rsid w:val="0003012E"/>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3012E"/>
    <w:rPr>
      <w:b/>
      <w:bCs/>
    </w:rPr>
  </w:style>
  <w:style w:type="character" w:styleId="Refdenotaderodap">
    <w:name w:val="footnote reference"/>
    <w:uiPriority w:val="99"/>
    <w:semiHidden/>
    <w:unhideWhenUsed/>
    <w:rsid w:val="0003012E"/>
    <w:rPr>
      <w:vertAlign w:val="superscript"/>
    </w:rPr>
  </w:style>
  <w:style w:type="character" w:styleId="Hyperlink">
    <w:name w:val="Hyperlink"/>
    <w:basedOn w:val="Fontepargpadro"/>
    <w:uiPriority w:val="99"/>
    <w:unhideWhenUsed/>
    <w:rsid w:val="0003012E"/>
    <w:rPr>
      <w:color w:val="0000FF" w:themeColor="hyperlink"/>
      <w:u w:val="single"/>
    </w:rPr>
  </w:style>
  <w:style w:type="paragraph" w:styleId="Sumrio2">
    <w:name w:val="toc 2"/>
    <w:basedOn w:val="Normal"/>
    <w:next w:val="Normal"/>
    <w:uiPriority w:val="39"/>
    <w:unhideWhenUsed/>
    <w:rsid w:val="0003012E"/>
    <w:pPr>
      <w:spacing w:after="100"/>
      <w:ind w:left="240"/>
    </w:pPr>
  </w:style>
  <w:style w:type="paragraph" w:styleId="Ttulo">
    <w:name w:val="Title"/>
    <w:basedOn w:val="Normal"/>
    <w:next w:val="Normal"/>
    <w:uiPriority w:val="10"/>
    <w:qFormat/>
    <w:rsid w:val="0003012E"/>
    <w:pPr>
      <w:keepNext/>
      <w:keepLines/>
      <w:spacing w:before="480" w:after="120"/>
    </w:pPr>
    <w:rPr>
      <w:b/>
      <w:sz w:val="72"/>
      <w:szCs w:val="72"/>
    </w:rPr>
  </w:style>
  <w:style w:type="paragraph" w:styleId="NormalWeb">
    <w:name w:val="Normal (Web)"/>
    <w:basedOn w:val="Normal"/>
    <w:uiPriority w:val="99"/>
    <w:semiHidden/>
    <w:unhideWhenUsed/>
    <w:rsid w:val="0003012E"/>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rsid w:val="0003012E"/>
    <w:pPr>
      <w:spacing w:after="100"/>
      <w:ind w:left="480"/>
    </w:pPr>
  </w:style>
  <w:style w:type="paragraph" w:styleId="Textodebalo">
    <w:name w:val="Balloon Text"/>
    <w:basedOn w:val="Normal"/>
    <w:link w:val="TextodebaloChar"/>
    <w:uiPriority w:val="99"/>
    <w:semiHidden/>
    <w:unhideWhenUsed/>
    <w:rsid w:val="0003012E"/>
    <w:pPr>
      <w:spacing w:line="240" w:lineRule="auto"/>
    </w:pPr>
    <w:rPr>
      <w:rFonts w:ascii="Tahoma" w:hAnsi="Tahoma" w:cs="Tahoma"/>
      <w:sz w:val="16"/>
      <w:szCs w:val="16"/>
    </w:rPr>
  </w:style>
  <w:style w:type="paragraph" w:styleId="Subttulo">
    <w:name w:val="Subtitle"/>
    <w:basedOn w:val="Normal"/>
    <w:next w:val="Normal"/>
    <w:uiPriority w:val="11"/>
    <w:qFormat/>
    <w:rsid w:val="0003012E"/>
    <w:pPr>
      <w:keepNext/>
      <w:spacing w:before="240" w:after="120"/>
      <w:jc w:val="center"/>
    </w:pPr>
    <w:rPr>
      <w:i/>
      <w:sz w:val="28"/>
      <w:szCs w:val="28"/>
    </w:rPr>
  </w:style>
  <w:style w:type="paragraph" w:styleId="Textodenotaderodap">
    <w:name w:val="footnote text"/>
    <w:basedOn w:val="Normal"/>
    <w:link w:val="TextodenotaderodapChar"/>
    <w:rsid w:val="0003012E"/>
    <w:pPr>
      <w:suppressLineNumbers/>
      <w:suppressAutoHyphens/>
    </w:pPr>
    <w:rPr>
      <w:rFonts w:eastAsia="Times New Roman"/>
      <w:sz w:val="20"/>
      <w:szCs w:val="20"/>
      <w:lang w:eastAsia="zh-CN"/>
    </w:rPr>
  </w:style>
  <w:style w:type="paragraph" w:styleId="Sumrio1">
    <w:name w:val="toc 1"/>
    <w:basedOn w:val="Normal"/>
    <w:next w:val="Normal"/>
    <w:uiPriority w:val="39"/>
    <w:unhideWhenUsed/>
    <w:rsid w:val="0003012E"/>
    <w:pPr>
      <w:tabs>
        <w:tab w:val="left" w:pos="1100"/>
        <w:tab w:val="right" w:pos="9061"/>
      </w:tabs>
      <w:spacing w:line="360" w:lineRule="auto"/>
    </w:pPr>
  </w:style>
  <w:style w:type="table" w:customStyle="1" w:styleId="TableNormal">
    <w:name w:val="Table Normal"/>
    <w:rsid w:val="0003012E"/>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sid w:val="0003012E"/>
    <w:rPr>
      <w:rFonts w:eastAsia="Times New Roman"/>
      <w:sz w:val="20"/>
      <w:szCs w:val="20"/>
      <w:lang w:eastAsia="zh-CN"/>
    </w:rPr>
  </w:style>
  <w:style w:type="paragraph" w:customStyle="1" w:styleId="Agradecimentodedicatriaepgrafe">
    <w:name w:val="Agradecimento/dedicatória/epígrafe"/>
    <w:basedOn w:val="Normal"/>
    <w:rsid w:val="0003012E"/>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3012E"/>
    <w:pPr>
      <w:ind w:left="720"/>
      <w:contextualSpacing/>
    </w:pPr>
  </w:style>
  <w:style w:type="paragraph" w:styleId="SemEspaamento">
    <w:name w:val="No Spacing"/>
    <w:qFormat/>
    <w:rsid w:val="0003012E"/>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rsid w:val="0003012E"/>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rsid w:val="0003012E"/>
    <w:tblPr>
      <w:tblCellMar>
        <w:top w:w="0" w:type="dxa"/>
        <w:left w:w="115" w:type="dxa"/>
        <w:bottom w:w="0" w:type="dxa"/>
        <w:right w:w="115" w:type="dxa"/>
      </w:tblCellMar>
    </w:tblPr>
  </w:style>
  <w:style w:type="table" w:customStyle="1" w:styleId="Style27">
    <w:name w:val="_Style 27"/>
    <w:basedOn w:val="TableNormal"/>
    <w:rsid w:val="0003012E"/>
    <w:tblPr>
      <w:tblCellMar>
        <w:top w:w="0" w:type="dxa"/>
        <w:left w:w="115" w:type="dxa"/>
        <w:bottom w:w="0" w:type="dxa"/>
        <w:right w:w="115" w:type="dxa"/>
      </w:tblCellMar>
    </w:tblPr>
  </w:style>
  <w:style w:type="table" w:customStyle="1" w:styleId="Style28">
    <w:name w:val="_Style 28"/>
    <w:basedOn w:val="TableNormal"/>
    <w:rsid w:val="0003012E"/>
    <w:tblPr>
      <w:tblCellMar>
        <w:top w:w="0" w:type="dxa"/>
        <w:left w:w="115" w:type="dxa"/>
        <w:bottom w:w="0" w:type="dxa"/>
        <w:right w:w="115" w:type="dxa"/>
      </w:tblCellMar>
    </w:tblPr>
  </w:style>
  <w:style w:type="table" w:customStyle="1" w:styleId="Style29">
    <w:name w:val="_Style 29"/>
    <w:basedOn w:val="TableNormal"/>
    <w:rsid w:val="0003012E"/>
    <w:tblPr>
      <w:tblCellMar>
        <w:top w:w="100" w:type="dxa"/>
        <w:left w:w="100" w:type="dxa"/>
        <w:bottom w:w="100" w:type="dxa"/>
        <w:right w:w="100" w:type="dxa"/>
      </w:tblCellMar>
    </w:tblPr>
  </w:style>
  <w:style w:type="table" w:customStyle="1" w:styleId="Style30">
    <w:name w:val="_Style 30"/>
    <w:basedOn w:val="TableNormal"/>
    <w:rsid w:val="0003012E"/>
    <w:tblPr>
      <w:tblCellMar>
        <w:top w:w="100" w:type="dxa"/>
        <w:left w:w="100" w:type="dxa"/>
        <w:bottom w:w="100" w:type="dxa"/>
        <w:right w:w="100" w:type="dxa"/>
      </w:tblCellMar>
    </w:tblPr>
  </w:style>
  <w:style w:type="table" w:customStyle="1" w:styleId="Style31">
    <w:name w:val="_Style 31"/>
    <w:basedOn w:val="TableNormal"/>
    <w:rsid w:val="0003012E"/>
    <w:tblPr>
      <w:tblCellMar>
        <w:top w:w="100" w:type="dxa"/>
        <w:left w:w="100" w:type="dxa"/>
        <w:bottom w:w="100" w:type="dxa"/>
        <w:right w:w="100" w:type="dxa"/>
      </w:tblCellMar>
    </w:tblPr>
  </w:style>
  <w:style w:type="table" w:customStyle="1" w:styleId="Style32">
    <w:name w:val="_Style 32"/>
    <w:basedOn w:val="TableNormal"/>
    <w:rsid w:val="0003012E"/>
    <w:tblPr>
      <w:tblCellMar>
        <w:top w:w="100" w:type="dxa"/>
        <w:left w:w="100" w:type="dxa"/>
        <w:bottom w:w="100" w:type="dxa"/>
        <w:right w:w="100" w:type="dxa"/>
      </w:tblCellMar>
    </w:tblPr>
  </w:style>
  <w:style w:type="table" w:customStyle="1" w:styleId="Style33">
    <w:name w:val="_Style 33"/>
    <w:basedOn w:val="TableNormal"/>
    <w:rsid w:val="0003012E"/>
    <w:tblPr>
      <w:tblCellMar>
        <w:top w:w="100" w:type="dxa"/>
        <w:left w:w="100" w:type="dxa"/>
        <w:bottom w:w="100" w:type="dxa"/>
        <w:right w:w="100" w:type="dxa"/>
      </w:tblCellMar>
    </w:tblPr>
  </w:style>
  <w:style w:type="character" w:customStyle="1" w:styleId="TextodebaloChar">
    <w:name w:val="Texto de balão Char"/>
    <w:basedOn w:val="Fontepargpadro"/>
    <w:link w:val="Textodebalo"/>
    <w:uiPriority w:val="99"/>
    <w:semiHidden/>
    <w:rsid w:val="0003012E"/>
    <w:rPr>
      <w:rFonts w:ascii="Tahoma" w:hAnsi="Tahoma" w:cs="Tahoma"/>
      <w:sz w:val="16"/>
      <w:szCs w:val="16"/>
    </w:rPr>
  </w:style>
  <w:style w:type="paragraph" w:styleId="Reviso">
    <w:name w:val="Revision"/>
    <w:hidden/>
    <w:uiPriority w:val="99"/>
    <w:semiHidden/>
    <w:rsid w:val="0037068A"/>
    <w:rPr>
      <w:sz w:val="24"/>
      <w:szCs w:val="24"/>
    </w:rPr>
  </w:style>
  <w:style w:type="paragraph" w:styleId="CabealhodoSumrio">
    <w:name w:val="TOC Heading"/>
    <w:basedOn w:val="Ttulo1"/>
    <w:next w:val="Normal"/>
    <w:uiPriority w:val="39"/>
    <w:unhideWhenUsed/>
    <w:qFormat/>
    <w:rsid w:val="001F5E56"/>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32268937">
      <w:bodyDiv w:val="1"/>
      <w:marLeft w:val="0"/>
      <w:marRight w:val="0"/>
      <w:marTop w:val="0"/>
      <w:marBottom w:val="0"/>
      <w:divBdr>
        <w:top w:val="none" w:sz="0" w:space="0" w:color="auto"/>
        <w:left w:val="none" w:sz="0" w:space="0" w:color="auto"/>
        <w:bottom w:val="none" w:sz="0" w:space="0" w:color="auto"/>
        <w:right w:val="none" w:sz="0" w:space="0" w:color="auto"/>
      </w:divBdr>
    </w:div>
    <w:div w:id="204482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362764C6-8DAA-40F2-AFF0-F3A43FDE727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29</Pages>
  <Words>3905</Words>
  <Characters>21089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5</cp:revision>
  <cp:lastPrinted>2023-10-15T11:29:00Z</cp:lastPrinted>
  <dcterms:created xsi:type="dcterms:W3CDTF">2023-10-15T11:26:00Z</dcterms:created>
  <dcterms:modified xsi:type="dcterms:W3CDTF">2023-10-23T20:01:00Z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09EF0999138842589E8117D1E3A34BF0</vt:lpwstr>
  </property>
</Properties>
</file>